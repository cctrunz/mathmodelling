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240" w:after="0"/>
        <w:ind w:firstLine="360"/>
        <w:jc w:val="both"/>
        <w:rPr/>
      </w:pPr>
      <w:ins w:id="0" w:author="Unknown Author" w:date="2017-10-06T19:26:00Z">
        <w:r>
          <w:rPr/>
          <w:t>The s</w:t>
        </w:r>
      </w:ins>
      <w:del w:id="1" w:author="Unknown Author" w:date="2017-10-06T19:26:00Z">
        <w:r>
          <w:rPr/>
          <w:delText>S</w:delText>
        </w:r>
      </w:del>
      <w:r>
        <w:rPr/>
        <w:t>ensitivity of glacier</w:t>
      </w:r>
      <w:ins w:id="2" w:author="Unknown Author" w:date="2017-10-06T19:27:00Z">
        <w:r>
          <w:rPr/>
          <w:t>s</w:t>
        </w:r>
      </w:ins>
      <w:r>
        <w:rPr/>
        <w:t xml:space="preserve"> to</w:t>
      </w:r>
      <w:del w:id="3" w:author="Unknown Author" w:date="2017-10-06T19:27:00Z">
        <w:r>
          <w:rPr/>
          <w:delText>wards</w:delText>
        </w:r>
      </w:del>
      <w:r>
        <w:rPr/>
        <w:t xml:space="preserve"> climate re</w:t>
      </w:r>
      <w:ins w:id="4" w:author="Unknown Author" w:date="2017-10-06T20:23:00Z">
        <w:r>
          <w:rPr/>
          <w:commentReference w:id="0"/>
        </w:r>
      </w:ins>
      <w:r>
        <w:rPr/>
        <w:t>sults in an augmentation of ablation compare</w:t>
      </w:r>
      <w:ins w:id="5" w:author="Unknown Author" w:date="2017-10-06T19:27:00Z">
        <w:r>
          <w:rPr/>
          <w:t>d</w:t>
        </w:r>
      </w:ins>
      <w:r>
        <w:rPr/>
        <w:t xml:space="preserve"> to accumulation when temperature rises, </w:t>
      </w:r>
      <w:ins w:id="6" w:author="Unknown Author" w:date="2017-10-06T19:27:00Z">
        <w:r>
          <w:rPr/>
          <w:t>increasing</w:t>
        </w:r>
      </w:ins>
      <w:del w:id="7" w:author="Unknown Author" w:date="2017-10-06T19:27:00Z">
        <w:r>
          <w:rPr/>
          <w:delText>augmenting</w:delText>
        </w:r>
      </w:del>
      <w:r>
        <w:rPr/>
        <w:t xml:space="preserve"> surface meltwater available for infiltration through crevasses and moulins and potentially impact</w:t>
      </w:r>
      <w:ins w:id="8" w:author="Unknown Author" w:date="2017-10-06T19:27:00Z">
        <w:r>
          <w:rPr/>
          <w:t>ing</w:t>
        </w:r>
      </w:ins>
      <w:r>
        <w:rPr/>
        <w:t xml:space="preserve"> the movement of the glacier </w:t>
      </w:r>
      <w:r>
        <w:fldChar w:fldCharType="begin"/>
      </w:r>
      <w:r>
        <w:instrText>ADDIN ZOTERO_ITEM {"citationID":"a1b8d8rccpj","properties":{"formattedCitation":"(Benn &amp; Evans, 2010)","plainCitation":"(Benn &amp; Evans, 2010)"},"citationItems":[{"id":794,"uris":["http://zotero.org/users/2162517/items/R6GTKN6U"],"uri":["http://zotero.org/users/2162517/items/R6GTKN6U"]}]}</w:instrText>
      </w:r>
      <w:r>
        <w:fldChar w:fldCharType="separate"/>
      </w:r>
      <w:bookmarkStart w:id="0" w:name="__Fieldmark__1421_1487597992"/>
      <w:r>
        <w:rPr/>
        <w:t>(</w:t>
      </w:r>
      <w:bookmarkStart w:id="1" w:name="__Fieldmark__692_636934026"/>
      <w:r>
        <w:rPr/>
        <w:t>Benn &amp; Evans, 2010)</w:t>
      </w:r>
      <w:r>
        <w:rPr/>
      </w:r>
      <w:r>
        <w:fldChar w:fldCharType="end"/>
      </w:r>
      <w:bookmarkEnd w:id="0"/>
      <w:bookmarkEnd w:id="1"/>
      <w:r>
        <w:rPr/>
        <w:t>. Particularly, the Greenland Ice Sheet (GrIS) is a subject of concerns, as it represent</w:t>
      </w:r>
      <w:ins w:id="9" w:author="Unknown Author" w:date="2017-10-06T19:27:00Z">
        <w:r>
          <w:rPr/>
          <w:t>s</w:t>
        </w:r>
      </w:ins>
      <w:r>
        <w:rPr/>
        <w:t xml:space="preserve"> 10 percent of the total Earth’s freshwater</w:t>
      </w:r>
      <w:ins w:id="10" w:author="Unknown Author" w:date="2017-10-06T19:28:00Z">
        <w:r>
          <w:rPr/>
          <w:t>,</w:t>
        </w:r>
      </w:ins>
      <w:del w:id="11" w:author="Unknown Author" w:date="2017-10-06T19:28:00Z">
        <w:r>
          <w:rPr/>
          <w:delText xml:space="preserve"> and</w:delText>
        </w:r>
      </w:del>
      <w:r>
        <w:rPr/>
        <w:t xml:space="preserve"> could elevate oceans by 6.5 m </w:t>
      </w:r>
      <w:r>
        <w:fldChar w:fldCharType="begin"/>
      </w:r>
      <w:r>
        <w:instrText>ADDIN ZOTERO_ITEM {"citationID":"xlQ3kXXl","properties":{"formattedCitation":"(Benn &amp; Evans, 2010)","plainCitation":"(Benn &amp; Evans, 2010)"},"citationItems":[{"id":794,"uris":["http://zotero.org/users/2162517/items/R6GTKN6U"],"uri":["http://zotero.org/users/2162517/items/R6GTKN6U"]}]}</w:instrText>
      </w:r>
      <w:r>
        <w:fldChar w:fldCharType="separate"/>
      </w:r>
      <w:bookmarkStart w:id="2" w:name="__Fieldmark__1433_1487597992"/>
      <w:r>
        <w:rPr/>
        <w:t>(</w:t>
      </w:r>
      <w:bookmarkStart w:id="3" w:name="__Fieldmark__700_636934026"/>
      <w:r>
        <w:rPr/>
        <w:t>Benn &amp; Evans, 2010)</w:t>
      </w:r>
      <w:r>
        <w:rPr/>
      </w:r>
      <w:r>
        <w:fldChar w:fldCharType="end"/>
      </w:r>
      <w:bookmarkEnd w:id="2"/>
      <w:bookmarkEnd w:id="3"/>
      <w:r>
        <w:rPr/>
        <w:t xml:space="preserve"> </w:t>
      </w:r>
      <w:ins w:id="12" w:author="Unknown Author" w:date="2017-10-06T19:28:00Z">
        <w:r>
          <w:rPr/>
          <w:t xml:space="preserve">, </w:t>
        </w:r>
      </w:ins>
      <w:r>
        <w:rPr/>
        <w:t xml:space="preserve">and is influenced by global warming since 1990 by an increase in temperature inducing increased surface melting </w:t>
      </w:r>
      <w:r>
        <w:fldChar w:fldCharType="begin"/>
      </w:r>
      <w:r>
        <w:instrText>ADDIN ZOTERO_ITEM {"citationID":"ardoo12ble","properties":{"formattedCitation":"(Hanna et al., 2008)","plainCitation":"(Hanna et al., 2008)"},"citationItems":[{"id":841,"uris":["http://zotero.org/users/2162517/items/DR56GH37"],"uri":["http://zotero.org/users/2162517/items/DR56GH37"]}]}</w:instrText>
      </w:r>
      <w:r>
        <w:fldChar w:fldCharType="separate"/>
      </w:r>
      <w:bookmarkStart w:id="4" w:name="__Fieldmark__1442_1487597992"/>
      <w:r>
        <w:rPr/>
        <w:t>(</w:t>
      </w:r>
      <w:bookmarkStart w:id="5" w:name="__Fieldmark__706_636934026"/>
      <w:r>
        <w:rPr/>
        <w:t>Hanna et al., 2008)</w:t>
      </w:r>
      <w:r>
        <w:rPr/>
      </w:r>
      <w:r>
        <w:fldChar w:fldCharType="end"/>
      </w:r>
      <w:bookmarkEnd w:id="4"/>
      <w:bookmarkEnd w:id="5"/>
      <w:r>
        <w:rPr/>
        <w:t xml:space="preserve">. </w:t>
      </w:r>
    </w:p>
    <w:p>
      <w:pPr>
        <w:pStyle w:val="Normal"/>
        <w:spacing w:lineRule="auto" w:line="480" w:before="240" w:after="0"/>
        <w:ind w:firstLine="360"/>
        <w:jc w:val="both"/>
        <w:rPr/>
      </w:pPr>
      <w:r>
        <w:rPr/>
        <w:t xml:space="preserve">The relationship between surface meltwater infiltration and acceleration or deceleration of the iceflow in the GrIS is currently </w:t>
      </w:r>
      <w:ins w:id="13" w:author="Unknown Author" w:date="2017-10-06T19:29:00Z">
        <w:r>
          <w:rPr/>
          <w:t xml:space="preserve">a </w:t>
        </w:r>
      </w:ins>
      <w:r>
        <w:rPr/>
        <w:t>subject of debate</w:t>
      </w:r>
      <w:ins w:id="14" w:author="Unknown Author" w:date="2017-10-06T19:29:00Z">
        <w:r>
          <w:rPr/>
          <w:t xml:space="preserve">. </w:t>
        </w:r>
      </w:ins>
      <w:del w:id="15" w:author="Unknown Author" w:date="2017-10-06T19:29:00Z">
        <w:r>
          <w:rPr/>
          <w:delText xml:space="preserve"> and has been first put forth by </w:delText>
        </w:r>
      </w:del>
      <w:r>
        <w:rPr/>
        <w:t xml:space="preserve">Zwally et al. </w:t>
      </w:r>
      <w:r>
        <w:fldChar w:fldCharType="begin"/>
      </w:r>
      <w:r>
        <w:instrText>ADDIN ZOTERO_ITEM {"citationID":"lmrA6kle","properties":{"formattedCitation":"(2002)","plainCitation":"(2002)"},"citationItems":[{"id":158,"uris":["http://zotero.org/users/2162517/items/AXPFZ3SS"],"uri":["http://zotero.org/users/2162517/items/AXPFZ3SS"],"suppress-author":true}]}</w:instrText>
      </w:r>
      <w:r>
        <w:fldChar w:fldCharType="separate"/>
      </w:r>
      <w:bookmarkStart w:id="6" w:name="__Fieldmark__1456_1487597992"/>
      <w:r>
        <w:rPr/>
        <w:t>(</w:t>
      </w:r>
      <w:bookmarkStart w:id="7" w:name="__Fieldmark__719_636934026"/>
      <w:r>
        <w:rPr/>
        <w:t>2002)</w:t>
      </w:r>
      <w:r>
        <w:rPr/>
      </w:r>
      <w:r>
        <w:fldChar w:fldCharType="end"/>
      </w:r>
      <w:bookmarkEnd w:id="6"/>
      <w:bookmarkEnd w:id="7"/>
      <w:r>
        <w:rPr/>
        <w:t xml:space="preserve"> </w:t>
      </w:r>
      <w:ins w:id="16" w:author="Unknown Author" w:date="2017-10-06T19:30:00Z">
        <w:r>
          <w:rPr/>
          <w:t>suggested</w:t>
        </w:r>
      </w:ins>
      <w:del w:id="17" w:author="Unknown Author" w:date="2017-10-06T19:30:00Z">
        <w:r>
          <w:rPr/>
          <w:delText>who alerted the scientific community and general public</w:delText>
        </w:r>
      </w:del>
      <w:r>
        <w:rPr/>
        <w:t xml:space="preserve"> that increase in melt will potentially  dramatically accelerate the ice flow. With one point of GPS measurement, they found seasonal and annual correlation between </w:t>
      </w:r>
      <w:ins w:id="18" w:author="Unknown Author" w:date="2017-10-06T19:30:00Z">
        <w:r>
          <w:rPr/>
          <w:t xml:space="preserve">ice motion and </w:t>
        </w:r>
      </w:ins>
      <w:r>
        <w:rPr/>
        <w:t>the potential meltwater produced (with a positive degree-day indicator)</w:t>
      </w:r>
      <w:ins w:id="19" w:author="Unknown Author" w:date="2017-10-06T19:30:00Z">
        <w:r>
          <w:rPr/>
          <w:t>. They suggest th</w:t>
        </w:r>
      </w:ins>
      <w:ins w:id="20" w:author="Unknown Author" w:date="2017-10-06T19:31:00Z">
        <w:r>
          <w:rPr/>
          <w:t>is speedup results from the</w:t>
        </w:r>
      </w:ins>
      <w:del w:id="21" w:author="Unknown Author" w:date="2017-10-06T19:31:00Z">
        <w:r>
          <w:rPr/>
          <w:delText xml:space="preserve"> and explained it with the</w:delText>
        </w:r>
      </w:del>
      <w:r>
        <w:rPr/>
        <w:t xml:space="preserve"> </w:t>
      </w:r>
      <w:ins w:id="22" w:author="Unknown Author" w:date="2017-10-06T19:31:00Z">
        <w:r>
          <w:rPr/>
          <w:t>decrease</w:t>
        </w:r>
      </w:ins>
      <w:del w:id="23" w:author="Unknown Author" w:date="2017-10-06T19:31:00Z">
        <w:r>
          <w:rPr/>
          <w:delText>diminution</w:delText>
        </w:r>
      </w:del>
      <w:r>
        <w:rPr/>
        <w:t xml:space="preserve"> of the effective pressure </w:t>
      </w:r>
      <w:del w:id="24" w:author="Unknown Author" w:date="2017-10-06T19:31:00Z">
        <w:r>
          <w:rPr/>
          <w:delText>on the ice</w:delText>
        </w:r>
      </w:del>
      <w:del w:id="25" w:author="Unknown Author" w:date="2017-10-06T19:32:00Z">
        <w:r>
          <w:rPr/>
          <w:delText xml:space="preserve"> </w:delText>
        </w:r>
      </w:del>
      <w:r>
        <w:rPr/>
        <w:t>when infiltration increase</w:t>
      </w:r>
      <w:ins w:id="26" w:author="Unknown Author" w:date="2017-10-06T19:32:00Z">
        <w:r>
          <w:rPr/>
          <w:t>s</w:t>
        </w:r>
      </w:ins>
      <w:r>
        <w:rPr/>
        <w:t xml:space="preserve">, </w:t>
      </w:r>
      <w:ins w:id="27" w:author="Unknown Author" w:date="2017-10-06T19:32:00Z">
        <w:r>
          <w:rPr/>
          <w:t>increasing</w:t>
        </w:r>
      </w:ins>
      <w:del w:id="28" w:author="Unknown Author" w:date="2017-10-06T19:32:00Z">
        <w:r>
          <w:rPr/>
          <w:delText>allowing</w:delText>
        </w:r>
      </w:del>
      <w:r>
        <w:rPr/>
        <w:t xml:space="preserve"> sliding at the bed.</w:t>
      </w:r>
    </w:p>
    <w:p>
      <w:pPr>
        <w:pStyle w:val="Normal"/>
        <w:spacing w:lineRule="auto" w:line="480" w:before="240" w:after="0"/>
        <w:ind w:firstLine="360"/>
        <w:jc w:val="both"/>
        <w:rPr/>
      </w:pPr>
      <w:r>
        <w:rPr/>
        <w:t xml:space="preserve">Further research made with a </w:t>
      </w:r>
      <w:del w:id="29" w:author="Unknown Author" w:date="2017-10-06T19:33:00Z">
        <w:r>
          <w:rPr/>
          <w:delText>wider</w:delText>
        </w:r>
      </w:del>
      <w:ins w:id="30" w:author="Unknown Author" w:date="2017-10-06T19:33:00Z">
        <w:r>
          <w:rPr/>
          <w:t>larger</w:t>
        </w:r>
      </w:ins>
      <w:r>
        <w:rPr/>
        <w:t xml:space="preserve"> number of GPS</w:t>
      </w:r>
      <w:ins w:id="31" w:author="Unknown Author" w:date="2017-10-06T19:33:00Z">
        <w:r>
          <w:rPr/>
          <w:t xml:space="preserve"> units</w:t>
        </w:r>
      </w:ins>
      <w:r>
        <w:rPr/>
        <w:t xml:space="preserve"> </w:t>
      </w:r>
      <w:r>
        <w:fldChar w:fldCharType="begin"/>
      </w:r>
      <w:r>
        <w:instrText>ADDIN ZOTERO_ITEM {"citationID":"0RwYDtmB","properties":{"formattedCitation":"(Bartholomew et al., 2011; Hoffman, Catania, Neumann, Andrews, &amp; Rumrill, 2011; Sole et al., 2013)","plainCitation":"(Bartholomew et al., 2011; Hoffman, Catania, Neumann, Andrews, &amp; Rumrill, 2011; Sole et al., 2013)"},"citationItems":[{"id":725,"uris":["http://zotero.org/users/2162517/items/8WAUH52Q"],"uri":["http://zotero.org/users/2162517/items/8WAUH52Q"],"label":"page"},{"id":527,"uris":["http://zotero.org/users/2162517/items/47PXUBRT"],"uri":["http://zotero.org/users/2162517/items/47PXUBRT"],"label":"page"},{"id":509,"uris":["http://zotero.org/users/2162517/items/VSCRUZ63"],"uri":["http://zotero.org/users/2162517/items/VSCRUZ63"],"label":"page"}]}</w:instrText>
      </w:r>
      <w:r>
        <w:fldChar w:fldCharType="separate"/>
      </w:r>
      <w:bookmarkStart w:id="8" w:name="__Fieldmark__1492_1487597992"/>
      <w:r>
        <w:rPr/>
        <w:t>(</w:t>
      </w:r>
      <w:bookmarkStart w:id="9" w:name="__Fieldmark__741_636934026"/>
      <w:r>
        <w:rPr/>
        <w:t>Bartholomew et al., 2011; Hoffman, Catania, Neumann, Andrews, &amp; Rumrill, 2011; Sole et al., 2013)</w:t>
      </w:r>
      <w:r>
        <w:rPr/>
      </w:r>
      <w:r>
        <w:fldChar w:fldCharType="end"/>
      </w:r>
      <w:bookmarkEnd w:id="8"/>
      <w:bookmarkEnd w:id="9"/>
      <w:r>
        <w:rPr/>
        <w:t xml:space="preserve"> showed that, if summer acceleration was correlated with increase of surface meltwater, winter deceleration was inversely correlated, meaning that the more the melt in the summer, the stronger the deceleration will be in winter, invalidating the annual correlation between melting and acceleration. This early deceleration was explained by the enlargement of subglacial drainage leading to lowered water pressure, increased effective pressure, and creep closure of subglacial conduits. Later, Andrews et al.</w:t>
      </w:r>
      <w:bookmarkStart w:id="10" w:name="_GoBack"/>
      <w:bookmarkEnd w:id="10"/>
      <w:r>
        <w:rPr/>
        <w:t xml:space="preserve"> </w:t>
      </w:r>
      <w:r>
        <w:fldChar w:fldCharType="begin"/>
      </w:r>
      <w:r>
        <w:instrText>ADDIN ZOTERO_ITEM {"citationID":"uST8uM05","properties":{"formattedCitation":"(2014)","plainCitation":"(2014)"},"citationItems":[{"id":721,"uris":["http://zotero.org/users/2162517/items/MPZ4MEN5"],"uri":["http://zotero.org/users/2162517/items/MPZ4MEN5"],"suppress-author":true}]}</w:instrText>
      </w:r>
      <w:r>
        <w:fldChar w:fldCharType="separate"/>
      </w:r>
      <w:bookmarkStart w:id="11" w:name="__Fieldmark__1503_1487597992"/>
      <w:r>
        <w:rPr/>
        <w:t>(</w:t>
      </w:r>
      <w:bookmarkStart w:id="12" w:name="__Fieldmark__772_636934026"/>
      <w:r>
        <w:rPr/>
        <w:t>2014)</w:t>
      </w:r>
      <w:r>
        <w:rPr/>
      </w:r>
      <w:r>
        <w:fldChar w:fldCharType="end"/>
      </w:r>
      <w:bookmarkEnd w:id="11"/>
      <w:bookmarkEnd w:id="12"/>
      <w:r>
        <w:rPr/>
        <w:t xml:space="preserve"> monitored drillholes and a moulin and found contradicting results and hypothesized that the channelization of unconnected areas was the cause of the increase of effective pressure, instead of the enlargement and collapsing of the conduits under the weight of the glacier.</w:t>
      </w:r>
    </w:p>
    <w:p>
      <w:pPr>
        <w:pStyle w:val="Normal"/>
        <w:spacing w:lineRule="auto" w:line="480" w:before="240" w:after="0"/>
        <w:ind w:firstLine="360"/>
        <w:jc w:val="both"/>
        <w:rPr/>
      </w:pPr>
      <w:r>
        <w:rPr/>
        <w:t xml:space="preserve">Monitoring moulins is underrepresented on the GrIS in previous studies even though </w:t>
      </w:r>
      <w:del w:id="32" w:author="Unknown Author" w:date="2017-10-06T19:38:00Z">
        <w:r>
          <w:rPr/>
          <w:delText xml:space="preserve">the fact that </w:delText>
        </w:r>
      </w:del>
      <w:r>
        <w:rPr/>
        <w:t>it permits direct measurement of the water level and the dynamics of the glacier. Moulins are connected to the bed and can give precious information to understand how surface meltwater infiltration in moulins influences the acceleration rate of the Greenland Ice Sheet motion.</w:t>
      </w:r>
    </w:p>
    <w:p>
      <w:pPr>
        <w:pStyle w:val="Normal"/>
        <w:spacing w:lineRule="auto" w:line="480" w:before="240" w:after="0"/>
        <w:ind w:firstLine="360"/>
        <w:jc w:val="both"/>
        <w:rPr/>
      </w:pPr>
      <w:r>
        <mc:AlternateContent>
          <mc:Choice Requires="wpg">
            <w:drawing>
              <wp:anchor behindDoc="0" distT="0" distB="0" distL="114300" distR="114300" simplePos="0" locked="0" layoutInCell="1" allowOverlap="1" relativeHeight="2" wp14:anchorId="09FBF113">
                <wp:simplePos x="0" y="0"/>
                <wp:positionH relativeFrom="column">
                  <wp:posOffset>3429000</wp:posOffset>
                </wp:positionH>
                <wp:positionV relativeFrom="paragraph">
                  <wp:posOffset>189230</wp:posOffset>
                </wp:positionV>
                <wp:extent cx="2494280" cy="3887470"/>
                <wp:effectExtent l="0" t="0" r="0" b="0"/>
                <wp:wrapSquare wrapText="bothSides"/>
                <wp:docPr id="1" name="Grouper 3"/>
                <a:graphic xmlns:a="http://schemas.openxmlformats.org/drawingml/2006/main">
                  <a:graphicData uri="http://schemas.microsoft.com/office/word/2010/wordprocessingGroup">
                    <wpg:wgp>
                      <wpg:cNvGrpSpPr/>
                      <wpg:grpSpPr>
                        <a:xfrm>
                          <a:off x="0" y="0"/>
                          <a:ext cx="2493720" cy="3886920"/>
                        </a:xfrm>
                      </wpg:grpSpPr>
                      <pic:pic xmlns:pic="http://schemas.openxmlformats.org/drawingml/2006/picture">
                        <pic:nvPicPr>
                          <pic:cNvPr id="0" name="Image 2" descr=""/>
                          <pic:cNvPicPr/>
                        </pic:nvPicPr>
                        <pic:blipFill>
                          <a:blip r:embed="rId2"/>
                          <a:stretch/>
                        </pic:blipFill>
                        <pic:spPr>
                          <a:xfrm>
                            <a:off x="0" y="0"/>
                            <a:ext cx="2493720" cy="3197880"/>
                          </a:xfrm>
                          <a:prstGeom prst="rect">
                            <a:avLst/>
                          </a:prstGeom>
                          <a:ln>
                            <a:noFill/>
                          </a:ln>
                        </pic:spPr>
                      </pic:pic>
                      <wps:wsp>
                        <wps:cNvSpPr/>
                        <wps:spPr>
                          <a:xfrm>
                            <a:off x="0" y="3430800"/>
                            <a:ext cx="2493720" cy="4557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both"/>
                                <w:rPr/>
                              </w:pPr>
                              <w:r>
                                <w:rPr>
                                  <w:sz w:val="24"/>
                                  <w:b w:val="false"/>
                                  <w:u w:val="none"/>
                                  <w:dstrike w:val="false"/>
                                  <w:strike w:val="false"/>
                                  <w:i w:val="false"/>
                                  <w:vertAlign w:val="baseline"/>
                                  <w:position w:val="0"/>
                                  <w:spacing w:val="0"/>
                                  <w:szCs w:val="24"/>
                                  <w:bCs w:val="false"/>
                                  <w:iCs w:val="false"/>
                                  <w:smallCaps w:val="false"/>
                                  <w:caps w:val="false"/>
                                  <w:rFonts w:cstheme="minorBidi" w:eastAsiaTheme="minorEastAsia" w:ascii="Cambria Math" w:hAnsi="Cambria Math"/>
                                  <w:color w:val="000000"/>
                                  <w:lang w:val="fr-FR" w:eastAsia="ja-JP"/>
                                </w:rPr>
                                <w:t>Figure 1. Reservoir constriction. a) full pipe, b) open channels c) reservoir constriction (Covington, Wicks, &amp; Saar, 2009).</w:t>
                              </w:r>
                            </w:p>
                            <w:p>
                              <w:pPr>
                                <w:overflowPunct w:val="false"/>
                                <w:spacing w:before="0" w:after="0" w:lineRule="auto" w:line="240"/>
                                <w:jc w:val="left"/>
                                <w:rPr/>
                              </w:pPr>
                              <w:r>
                                <w:rPr>
                                  <w:szCs w:val="22"/>
                                  <w:rFonts w:ascii="Cambria Math" w:hAnsi="Cambria Math" w:cstheme="minorBidi"/>
                                  <w:color w:val="auto"/>
                                  <w:lang w:val="fr-FR" w:eastAsia="ja-JP"/>
                                </w:rPr>
                              </w:r>
                            </w:p>
                          </w:txbxContent>
                        </wps:txbx>
                        <wps:bodyPr lIns="0" rIns="0" tIns="0" bIns="0">
                          <a:noAutofit/>
                        </wps:bodyPr>
                      </wps:wsp>
                    </wpg:wgp>
                  </a:graphicData>
                </a:graphic>
              </wp:anchor>
            </w:drawing>
          </mc:Choice>
          <mc:Fallback>
            <w:pict>
              <v:group id="shape_0" alt="Grouper 3" style="position:absolute;margin-left:270pt;margin-top:14.95pt;width:196.35pt;height:306.05pt" coordorigin="5400,299" coordsize="3927,6121">
                <v:rect id="shape_0" ID="Image 2" stroked="f" style="position:absolute;left:5400;top:298;width:3926;height:5035">
                  <v:imagedata r:id="rId3" o:detectmouseclick="t"/>
                  <w10:wrap type="none"/>
                  <v:stroke color="#3465a4" joinstyle="round" endcap="flat"/>
                </v:rect>
                <v:rect id="shape_0" fillcolor="white" stroked="f" style="position:absolute;left:5400;top:5701;width:3926;height:717">
                  <v:textbox>
                    <w:txbxContent>
                      <w:p>
                        <w:pPr>
                          <w:overflowPunct w:val="false"/>
                          <w:spacing w:before="0" w:after="0" w:lineRule="auto" w:line="240"/>
                          <w:jc w:val="both"/>
                          <w:rPr/>
                        </w:pPr>
                        <w:r>
                          <w:rPr>
                            <w:sz w:val="24"/>
                            <w:b w:val="false"/>
                            <w:u w:val="none"/>
                            <w:dstrike w:val="false"/>
                            <w:strike w:val="false"/>
                            <w:i w:val="false"/>
                            <w:vertAlign w:val="baseline"/>
                            <w:position w:val="0"/>
                            <w:spacing w:val="0"/>
                            <w:szCs w:val="24"/>
                            <w:bCs w:val="false"/>
                            <w:iCs w:val="false"/>
                            <w:smallCaps w:val="false"/>
                            <w:caps w:val="false"/>
                            <w:rFonts w:cstheme="minorBidi" w:eastAsiaTheme="minorEastAsia" w:ascii="Cambria Math" w:hAnsi="Cambria Math"/>
                            <w:color w:val="000000"/>
                            <w:lang w:val="fr-FR" w:eastAsia="ja-JP"/>
                          </w:rPr>
                          <w:t>Figure 1. Reservoir constriction. a) full pipe, b) open channels c) reservoir constriction (Covington, Wicks, &amp; Saar, 2009).</w:t>
                        </w:r>
                      </w:p>
                      <w:p>
                        <w:pPr>
                          <w:overflowPunct w:val="false"/>
                          <w:spacing w:before="0" w:after="0" w:lineRule="auto" w:line="240"/>
                          <w:jc w:val="left"/>
                          <w:rPr/>
                        </w:pPr>
                        <w:r>
                          <w:rPr>
                            <w:szCs w:val="22"/>
                            <w:rFonts w:ascii="Cambria Math" w:hAnsi="Cambria Math" w:cstheme="minorBidi"/>
                            <w:color w:val="auto"/>
                            <w:lang w:val="fr-FR" w:eastAsia="ja-JP"/>
                          </w:rPr>
                        </w:r>
                      </w:p>
                    </w:txbxContent>
                  </v:textbox>
                  <w10:wrap type="square"/>
                  <v:fill o:detectmouseclick="t" type="solid" color2="black"/>
                  <v:stroke color="#3465a4" joinstyle="round" endcap="flat"/>
                </v:rect>
              </v:group>
            </w:pict>
          </mc:Fallback>
        </mc:AlternateContent>
      </w:r>
      <w:r>
        <w:rPr/>
        <w:t>To understand moulins' interactions with meltwater, residence time in the moulin and variation of the size of the output, we plan to test a model reproducing water level in the moulin.</w:t>
      </w:r>
    </w:p>
    <w:p>
      <w:pPr>
        <w:pStyle w:val="Normal"/>
        <w:spacing w:lineRule="auto" w:line="480" w:before="240" w:after="0"/>
        <w:ind w:firstLine="360"/>
        <w:jc w:val="both"/>
        <w:rPr/>
      </w:pPr>
      <w:r>
        <w:rPr/>
        <w:t>To reproduce the water level fluctuation in moulins, the reservoir constriction equation is used. It is composed of the open channel equation (</w:t>
      </w:r>
      <w:r>
        <w:rPr/>
        <w:fldChar w:fldCharType="begin"/>
      </w:r>
      <w:r>
        <w:instrText> REF _Ref367950792 \h </w:instrText>
      </w:r>
      <w:r>
        <w:fldChar w:fldCharType="separate"/>
      </w:r>
      <w:r>
        <w:t>Figure 1</w:t>
      </w:r>
      <w:r>
        <w:fldChar w:fldCharType="end"/>
      </w:r>
      <w:r>
        <w:rPr/>
        <w:t>b) to simulate the vertical variation of water in the conduit, and the full pipe equation (</w:t>
      </w:r>
      <w:r>
        <w:rPr/>
        <w:fldChar w:fldCharType="begin"/>
      </w:r>
      <w:r>
        <w:instrText> REF _Ref367950792 \h </w:instrText>
      </w:r>
      <w:r>
        <w:fldChar w:fldCharType="separate"/>
      </w:r>
      <w:r>
        <w:t>Figure 1</w:t>
      </w:r>
      <w:r>
        <w:fldChar w:fldCharType="end"/>
      </w:r>
      <w:r>
        <w:rPr/>
        <w:t xml:space="preserve">a) to constrain the output of the moulin in the interface of the ice with the bedrock. </w:t>
      </w:r>
      <w:r>
        <w:fldChar w:fldCharType="begin"/>
      </w:r>
      <w:r>
        <w:instrText>ADDIN ZOTERO_ITEM {"citationID":"Ids7PD3H","properties":{"formattedCitation":"(Covington et al., 2012)","plainCitation":"(Covington et al., 2012)"},"citationItems":[{"id":221,"uris":["http://zotero.org/users/2162517/items/KUA9SE2X"],"uri":["http://zotero.org/users/2162517/items/KUA9SE2X"]}]}</w:instrText>
      </w:r>
      <w:r>
        <w:fldChar w:fldCharType="separate"/>
      </w:r>
      <w:bookmarkStart w:id="13" w:name="__Fieldmark__1524_1487597992"/>
      <w:r>
        <w:rPr/>
        <w:t>(</w:t>
      </w:r>
      <w:bookmarkStart w:id="14" w:name="__Fieldmark__809_636934026"/>
      <w:r>
        <w:rPr/>
        <w:t>Covington et al., 2012)</w:t>
      </w:r>
      <w:bookmarkEnd w:id="13"/>
      <w:bookmarkEnd w:id="14"/>
      <w:r>
        <w:rPr/>
      </w:r>
      <w:r>
        <w:fldChar w:fldCharType="end"/>
      </w:r>
    </w:p>
    <w:p>
      <w:pPr>
        <w:pStyle w:val="Normal"/>
        <w:spacing w:lineRule="auto" w:line="480" w:before="240" w:after="0"/>
        <w:ind w:firstLine="360"/>
        <w:jc w:val="both"/>
        <w:rPr/>
      </w:pPr>
      <w:r>
        <w:rPr/>
        <w:t>A first set of equation will describe how waterlevel changes in the moulin as well as the discharge in the output conduit.</w:t>
      </w:r>
    </w:p>
    <w:p>
      <w:pPr>
        <w:pStyle w:val="Normal"/>
        <w:tabs>
          <w:tab w:val="right" w:pos="9356" w:leader="none"/>
        </w:tabs>
        <w:spacing w:lineRule="auto" w:line="480" w:before="240" w:after="0"/>
        <w:ind w:firstLine="360"/>
        <w:jc w:val="both"/>
        <w:rPr/>
      </w:pPr>
      <w:r>
        <w:rPr/>
      </w:r>
      <m:oMath xmlns:m="http://schemas.openxmlformats.org/officeDocument/2006/math">
        <m:f>
          <m:num>
            <m:r>
              <w:rPr>
                <w:rFonts w:ascii="Cambria Math" w:hAnsi="Cambria Math"/>
              </w:rPr>
              <m:t xml:space="preserve">dh</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Q</m:t>
            </m:r>
          </m:num>
          <m:den>
            <m:sSub>
              <m:e>
                <m:r>
                  <w:rPr>
                    <w:rFonts w:ascii="Cambria Math" w:hAnsi="Cambria Math"/>
                  </w:rPr>
                  <m:t xml:space="preserve">A</m:t>
                </m:r>
              </m:e>
              <m:sub>
                <m:r>
                  <w:rPr>
                    <w:rFonts w:ascii="Cambria Math" w:hAnsi="Cambria Math"/>
                  </w:rPr>
                  <m:t xml:space="preserve">R</m:t>
                </m:r>
              </m:sub>
            </m:sSub>
          </m:den>
        </m:f>
      </m:oMath>
      <w:r>
        <w:rPr/>
        <w:tab/>
        <w:t>(1)</w:t>
      </w:r>
    </w:p>
    <w:p>
      <w:pPr>
        <w:pStyle w:val="Normal"/>
        <w:tabs>
          <w:tab w:val="right" w:pos="9356" w:leader="none"/>
        </w:tabs>
        <w:spacing w:lineRule="auto" w:line="480" w:before="240" w:after="0"/>
        <w:ind w:firstLine="360"/>
        <w:jc w:val="both"/>
        <w:rPr>
          <w:rFonts w:ascii="Cambria Math" w:hAnsi="Cambria Math"/>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ad>
          <m:radPr>
            <m:degHide m:val="1"/>
          </m:radPr>
          <m:deg/>
          <m:e>
            <m:f>
              <m:num>
                <m:r>
                  <w:rPr>
                    <w:rFonts w:ascii="Cambria Math" w:hAnsi="Cambria Math"/>
                  </w:rPr>
                  <m:t xml:space="preserve">2</m:t>
                </m:r>
                <m:r>
                  <w:rPr>
                    <w:rFonts w:ascii="Cambria Math" w:hAnsi="Cambria Math"/>
                  </w:rPr>
                  <m:t xml:space="preserve">gh</m:t>
                </m:r>
              </m:num>
              <m:den>
                <m:sSub>
                  <m:e>
                    <m:r>
                      <w:rPr>
                        <w:rFonts w:ascii="Cambria Math" w:hAnsi="Cambria Math"/>
                      </w:rPr>
                      <m:t xml:space="preserve">C</m:t>
                    </m:r>
                  </m:e>
                  <m:sub>
                    <m:r>
                      <w:rPr>
                        <w:rFonts w:ascii="Cambria Math" w:hAnsi="Cambria Math"/>
                      </w:rPr>
                      <m:t xml:space="preserve">f</m:t>
                    </m:r>
                  </m:sub>
                </m:sSub>
              </m:den>
            </m:f>
          </m:e>
        </m:rad>
      </m:oMath>
      <w:r>
        <w:rPr>
          <w:rFonts w:ascii="Cambria Math" w:hAnsi="Cambria Math"/>
        </w:rPr>
        <w:tab/>
        <w:t>(2)</w:t>
      </w:r>
    </w:p>
    <w:p>
      <w:pPr>
        <w:pStyle w:val="Normal"/>
        <w:spacing w:lineRule="auto" w:line="480" w:before="240" w:after="0"/>
        <w:ind w:firstLine="360"/>
        <w:jc w:val="both"/>
        <w:rPr/>
      </w:pPr>
      <w:r>
        <w:rPr/>
        <w:t xml:space="preserve">Where </w:t>
      </w:r>
      <w:r>
        <w:rPr>
          <w:i/>
        </w:rPr>
        <w:t>A</w:t>
      </w:r>
      <w:r>
        <w:rPr>
          <w:i/>
          <w:vertAlign w:val="subscript"/>
        </w:rPr>
        <w:t>r</w:t>
      </w:r>
      <w:r>
        <w:rPr/>
        <w:t xml:space="preserve"> is the reservoir surface area, </w:t>
      </w:r>
      <w:r>
        <w:rPr>
          <w:i/>
        </w:rPr>
        <w:t>Q</w:t>
      </w:r>
      <w:r>
        <w:rPr/>
        <w:t xml:space="preserve"> is the volumetric discharge, </w:t>
      </w:r>
      <w:r>
        <w:rPr>
          <w:i/>
        </w:rPr>
        <w:t>R</w:t>
      </w:r>
      <w:r>
        <w:rPr/>
        <w:t xml:space="preserve"> is the recharge, </w:t>
      </w:r>
      <w:r>
        <w:rPr>
          <w:i/>
        </w:rPr>
        <w:t>h</w:t>
      </w:r>
      <w:r>
        <w:rPr/>
        <w:t xml:space="preserve"> is the depth of water in the reservoir, </w:t>
      </w:r>
      <w:r>
        <w:rPr>
          <w:i/>
        </w:rPr>
        <w:t>A</w:t>
      </w:r>
      <w:r>
        <w:rPr>
          <w:i/>
          <w:vertAlign w:val="subscript"/>
        </w:rPr>
        <w:t>c</w:t>
      </w:r>
      <w:r>
        <w:rPr/>
        <w:t xml:space="preserve"> is the cross sectional area and </w:t>
      </w:r>
      <w:r>
        <w:rPr>
          <w:i/>
        </w:rPr>
        <w:t>C</w:t>
      </w:r>
      <w:r>
        <w:rPr>
          <w:i/>
          <w:vertAlign w:val="subscript"/>
        </w:rPr>
        <w:t>f</w:t>
      </w:r>
      <w:r>
        <w:rPr/>
        <w:t xml:space="preserve"> is a constant that account for energy loss (Eqs. (24) and (25) in Covington et al., </w:t>
      </w:r>
      <w:r>
        <w:fldChar w:fldCharType="begin"/>
      </w:r>
      <w:r>
        <w:instrText>ADDIN ZOTERO_ITEM {"citationID":"ecnHiqpl","properties":{"formattedCitation":"(2009)","plainCitation":"(2009)"},"citationItems":[{"id":853,"uris":["http://zotero.org/users/2162517/items/WU7WES2Z"],"uri":["http://zotero.org/users/2162517/items/WU7WES2Z"],"suppress-author":true}]}</w:instrText>
      </w:r>
      <w:r>
        <w:fldChar w:fldCharType="separate"/>
      </w:r>
      <w:bookmarkStart w:id="15" w:name="__Fieldmark__1554_1487597992"/>
      <w:r>
        <w:rPr/>
        <w:t>(</w:t>
      </w:r>
      <w:bookmarkStart w:id="16" w:name="__Fieldmark__845_636934026"/>
      <w:r>
        <w:rPr/>
        <w:t>2009)</w:t>
      </w:r>
      <w:r>
        <w:rPr/>
      </w:r>
      <w:r>
        <w:fldChar w:fldCharType="end"/>
      </w:r>
      <w:bookmarkEnd w:id="15"/>
      <w:bookmarkEnd w:id="16"/>
      <w:r>
        <w:rPr/>
        <w:t xml:space="preserve">). </w:t>
      </w:r>
      <w:r>
        <w:fldChar w:fldCharType="begin"/>
      </w:r>
      <w:r>
        <w:instrText>ADDIN ZOTERO_ITEM {"citationID":"KK4f8BfI","properties":{"formattedCitation":"(Covington et al., 2012)","plainCitation":"(Covington et al., 2012)"},"citationItems":[{"id":221,"uris":["http://zotero.org/users/2162517/items/KUA9SE2X"],"uri":["http://zotero.org/users/2162517/items/KUA9SE2X"]}]}</w:instrText>
      </w:r>
      <w:r>
        <w:fldChar w:fldCharType="separate"/>
      </w:r>
      <w:bookmarkStart w:id="17" w:name="__Fieldmark__1561_1487597992"/>
      <w:r>
        <w:rPr/>
        <w:t>(</w:t>
      </w:r>
      <w:bookmarkStart w:id="18" w:name="__Fieldmark__851_636934026"/>
      <w:r>
        <w:rPr/>
        <w:t>Covington et al., 2012)</w:t>
      </w:r>
      <w:bookmarkEnd w:id="17"/>
      <w:bookmarkEnd w:id="18"/>
      <w:r>
        <w:rPr/>
      </w:r>
      <w:r>
        <w:fldChar w:fldCharType="end"/>
      </w:r>
    </w:p>
    <w:p>
      <w:pPr>
        <w:pStyle w:val="Normal"/>
        <w:spacing w:lineRule="auto" w:line="480" w:before="240" w:after="0"/>
        <w:ind w:firstLine="360"/>
        <w:jc w:val="both"/>
        <w:rPr/>
      </w:pPr>
      <w:r>
        <w:rPr/>
        <w:t>A second set of equation will simulate the melt and creep in regard of the discharge.</w:t>
      </w:r>
    </w:p>
    <w:p>
      <w:pPr>
        <w:pStyle w:val="Normal"/>
        <w:tabs>
          <w:tab w:val="right" w:pos="9356" w:leader="none"/>
        </w:tabs>
        <w:spacing w:lineRule="auto" w:line="480" w:before="240" w:after="0"/>
        <w:ind w:firstLine="360"/>
        <w:jc w:val="both"/>
        <w:rPr>
          <w:rFonts w:ascii="Cambria Math" w:hAnsi="Cambria Math"/>
        </w:rPr>
      </w:pPr>
      <w:r>
        <w:rPr/>
      </w:r>
      <m:oMath xmlns:m="http://schemas.openxmlformats.org/officeDocument/2006/math">
        <m:f>
          <m:num>
            <m:r>
              <w:rPr>
                <w:rFonts w:ascii="Cambria Math" w:hAnsi="Cambria Math"/>
              </w:rPr>
              <m:t xml:space="preserve">d</m:t>
            </m:r>
            <m:sSub>
              <m:e>
                <m:r>
                  <w:rPr>
                    <w:rFonts w:ascii="Cambria Math" w:hAnsi="Cambria Math"/>
                  </w:rPr>
                  <m:t xml:space="preserve">A</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f</m:t>
            </m:r>
            <m:sSub>
              <m:e>
                <m:r>
                  <w:rPr>
                    <w:rFonts w:ascii="Cambria Math" w:hAnsi="Cambria Math"/>
                  </w:rPr>
                  <m:t xml:space="preserve">ρ</m:t>
                </m:r>
              </m:e>
              <m:sub>
                <m:r>
                  <w:rPr>
                    <w:rFonts w:ascii="Cambria Math" w:hAnsi="Cambria Math"/>
                  </w:rPr>
                  <m:t xml:space="preserve">w</m:t>
                </m:r>
              </m:sub>
            </m:sSub>
          </m:num>
          <m:den>
            <m:r>
              <w:rPr>
                <w:rFonts w:ascii="Cambria Math" w:hAnsi="Cambria Math"/>
              </w:rPr>
              <m:t xml:space="preserve">8</m:t>
            </m:r>
            <m:sSub>
              <m:e>
                <m:r>
                  <w:rPr>
                    <w:rFonts w:ascii="Cambria Math" w:hAnsi="Cambria Math"/>
                  </w:rPr>
                  <m:t xml:space="preserve">ρ</m:t>
                </m:r>
              </m:e>
              <m:sub>
                <m:r>
                  <w:rPr>
                    <w:rFonts w:ascii="Cambria Math" w:hAnsi="Cambria Math"/>
                  </w:rPr>
                  <m:t xml:space="preserve">i</m:t>
                </m:r>
              </m:sub>
            </m:sSub>
          </m:den>
        </m:f>
        <m:f>
          <m:num>
            <m:sSub>
              <m:e>
                <m:r>
                  <w:rPr>
                    <w:rFonts w:ascii="Cambria Math" w:hAnsi="Cambria Math"/>
                  </w:rPr>
                  <m:t xml:space="preserve">P</m:t>
                </m:r>
              </m:e>
              <m:sub>
                <m:r>
                  <w:rPr>
                    <w:rFonts w:ascii="Cambria Math" w:hAnsi="Cambria Math"/>
                  </w:rPr>
                  <m:t xml:space="preserve">wet</m:t>
                </m:r>
              </m:sub>
            </m:sSub>
            <m:sSup>
              <m:e>
                <m:r>
                  <w:rPr>
                    <w:rFonts w:ascii="Cambria Math" w:hAnsi="Cambria Math"/>
                  </w:rPr>
                  <m:t xml:space="preserve">Q</m:t>
                </m:r>
              </m:e>
              <m:sup>
                <m:r>
                  <w:rPr>
                    <w:rFonts w:ascii="Cambria Math" w:hAnsi="Cambria Math"/>
                  </w:rPr>
                  <m:t xml:space="preserve">3</m:t>
                </m:r>
              </m:sup>
            </m:sSup>
          </m:num>
          <m:den>
            <m:sSubSup>
              <m:e>
                <m:r>
                  <w:rPr>
                    <w:rFonts w:ascii="Cambria Math" w:hAnsi="Cambria Math"/>
                  </w:rPr>
                  <m:t xml:space="preserve">A</m:t>
                </m:r>
              </m:e>
              <m:sub>
                <m:r>
                  <w:rPr>
                    <w:rFonts w:ascii="Cambria Math" w:hAnsi="Cambria Math"/>
                  </w:rPr>
                  <m:t xml:space="preserve">c</m:t>
                </m:r>
              </m:sub>
              <m:sup>
                <m:r>
                  <w:rPr>
                    <w:rFonts w:ascii="Cambria Math" w:hAnsi="Cambria Math"/>
                  </w:rPr>
                  <m:t xml:space="preserve">3</m:t>
                </m:r>
              </m:sup>
            </m:sSubSup>
          </m:den>
        </m:f>
        <m:r>
          <w:rPr>
            <w:rFonts w:ascii="Cambria Math" w:hAnsi="Cambria Math"/>
          </w:rPr>
          <m:t xml:space="preserve">−</m:t>
        </m:r>
        <m:r>
          <w:rPr>
            <w:rFonts w:ascii="Cambria Math" w:hAnsi="Cambria Math"/>
          </w:rPr>
          <m:t xml:space="preserve">2</m:t>
        </m:r>
        <m:sSup>
          <m:e>
            <m:d>
              <m:dPr>
                <m:begChr m:val="("/>
                <m:endChr m:val=")"/>
              </m:dPr>
              <m:e>
                <m:f>
                  <m:num>
                    <m:r>
                      <w:rPr>
                        <w:rFonts w:ascii="Cambria Math" w:hAnsi="Cambria Math"/>
                      </w:rPr>
                      <m:t xml:space="preserve">1</m:t>
                    </m:r>
                  </m:num>
                  <m:den>
                    <m:r>
                      <w:rPr>
                        <w:rFonts w:ascii="Cambria Math" w:hAnsi="Cambria Math"/>
                      </w:rPr>
                      <m:t xml:space="preserve">nB</m:t>
                    </m:r>
                  </m:den>
                </m:f>
              </m:e>
            </m:d>
          </m:e>
          <m:sup>
            <m:r>
              <w:rPr>
                <w:rFonts w:ascii="Cambria Math" w:hAnsi="Cambria Math"/>
              </w:rPr>
              <m:t xml:space="preserve">n</m:t>
            </m:r>
          </m:sup>
        </m:sSup>
        <m:sSub>
          <m:e>
            <m:r>
              <w:rPr>
                <w:rFonts w:ascii="Cambria Math" w:hAnsi="Cambria Math"/>
              </w:rPr>
              <m:t xml:space="preserve">A</m:t>
            </m:r>
          </m:e>
          <m:sub>
            <m:r>
              <w:rPr>
                <w:rFonts w:ascii="Cambria Math" w:hAnsi="Cambria Math"/>
              </w:rPr>
              <m:t xml:space="preserve">c</m:t>
            </m:r>
          </m:sub>
        </m:sSub>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w</m:t>
                </m:r>
              </m:sub>
            </m:sSub>
          </m:e>
        </m:d>
        <m:sSup>
          <m:e>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w</m:t>
                    </m:r>
                  </m:sub>
                </m:sSub>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ascii="Cambria Math" w:hAnsi="Cambria Math"/>
        </w:rPr>
        <w:tab/>
        <w:t>(3)</w:t>
      </w:r>
    </w:p>
    <w:p>
      <w:pPr>
        <w:pStyle w:val="Normal"/>
        <w:spacing w:lineRule="auto" w:line="480" w:before="240" w:after="0"/>
        <w:ind w:firstLine="360"/>
        <w:jc w:val="both"/>
        <w:rPr/>
      </w:pPr>
      <w:r>
        <w:rPr/>
        <w:t xml:space="preserve">where </w:t>
      </w:r>
      <w:r>
        <w:rPr>
          <w:i/>
        </w:rPr>
        <w:t>ρ</w:t>
      </w:r>
      <w:r>
        <w:rPr>
          <w:i/>
          <w:vertAlign w:val="subscript"/>
        </w:rPr>
        <w:t>w</w:t>
      </w:r>
      <w:r>
        <w:rPr/>
        <w:t xml:space="preserve"> and </w:t>
      </w:r>
      <w:r>
        <w:rPr>
          <w:i/>
        </w:rPr>
        <w:t>ρ</w:t>
      </w:r>
      <w:r>
        <w:rPr>
          <w:i/>
          <w:vertAlign w:val="subscript"/>
        </w:rPr>
        <w:t>i</w:t>
      </w:r>
      <w:r>
        <w:rPr/>
        <w:t xml:space="preserve"> are the density of water and ice, </w:t>
      </w:r>
      <w:r>
        <w:rPr>
          <w:i/>
        </w:rPr>
        <w:t>L</w:t>
      </w:r>
      <w:r>
        <w:rPr>
          <w:i/>
          <w:vertAlign w:val="subscript"/>
        </w:rPr>
        <w:t>f</w:t>
      </w:r>
      <w:r>
        <w:rPr/>
        <w:t xml:space="preserve"> is the latent heat of fusion of water, </w:t>
      </w:r>
      <w:r>
        <w:rPr>
          <w:i/>
        </w:rPr>
        <w:t>P</w:t>
      </w:r>
      <w:r>
        <w:rPr>
          <w:i/>
          <w:vertAlign w:val="subscript"/>
        </w:rPr>
        <w:t>wet</w:t>
      </w:r>
      <w:r>
        <w:rPr/>
        <w:t xml:space="preserve"> is the conduit wetted perimeter, </w:t>
      </w:r>
      <w:r>
        <w:rPr>
          <w:i/>
        </w:rPr>
        <w:t>n</w:t>
      </w:r>
      <w:r>
        <w:rPr/>
        <w:t xml:space="preserve"> is the ice flow law exponent, </w:t>
      </w:r>
      <w:r>
        <w:rPr>
          <w:i/>
        </w:rPr>
        <w:t>B</w:t>
      </w:r>
      <w:r>
        <w:rPr/>
        <w:t xml:space="preserve"> is the Arrhenius parameter,  and </w:t>
      </w:r>
      <w:r>
        <w:rPr>
          <w:i/>
        </w:rPr>
        <w:t>P</w:t>
      </w:r>
      <w:r>
        <w:rPr>
          <w:i/>
          <w:vertAlign w:val="subscript"/>
        </w:rPr>
        <w:t>w</w:t>
      </w:r>
      <w:r>
        <w:rPr/>
        <w:t xml:space="preserve"> and </w:t>
      </w:r>
      <w:r>
        <w:rPr>
          <w:i/>
        </w:rPr>
        <w:t>P</w:t>
      </w:r>
      <w:r>
        <w:rPr>
          <w:i/>
          <w:vertAlign w:val="subscript"/>
        </w:rPr>
        <w:t>i</w:t>
      </w:r>
      <w:r>
        <w:rPr>
          <w:i/>
        </w:rPr>
        <w:t xml:space="preserve"> </w:t>
      </w:r>
      <w:r>
        <w:rPr/>
        <w:t xml:space="preserve">are the conduit water pressure and ice overburden </w:t>
      </w:r>
      <w:r>
        <w:fldChar w:fldCharType="begin"/>
      </w:r>
      <w:r>
        <w:instrText>ADDIN ZOTERO_ITEM {"citationID":"JxeqMXCO","properties":{"formattedCitation":"(Covington et al., 2012)","plainCitation":"(Covington et al., 2012)"},"citationItems":[{"id":221,"uris":["http://zotero.org/users/2162517/items/KUA9SE2X"],"uri":["http://zotero.org/users/2162517/items/KUA9SE2X"]}]}</w:instrText>
      </w:r>
      <w:r>
        <w:fldChar w:fldCharType="separate"/>
      </w:r>
      <w:bookmarkStart w:id="19" w:name="__Fieldmark__1596_1487597992"/>
      <w:r>
        <w:rPr/>
        <w:t>(</w:t>
      </w:r>
      <w:bookmarkStart w:id="20" w:name="__Fieldmark__884_636934026"/>
      <w:r>
        <w:rPr/>
        <w:t>Eq. (6) in Covington et al., 2012)</w:t>
      </w:r>
      <w:r>
        <w:rPr/>
      </w:r>
      <w:r>
        <w:fldChar w:fldCharType="end"/>
      </w:r>
      <w:bookmarkEnd w:id="19"/>
      <w:bookmarkEnd w:id="20"/>
      <w:r>
        <w:rPr/>
        <w:t xml:space="preserve">. </w:t>
      </w:r>
      <w:r>
        <w:fldChar w:fldCharType="begin"/>
      </w:r>
      <w:r>
        <w:instrText>ADDIN ZOTERO_ITEM {"citationID":"emapHL6x","properties":{"formattedCitation":"(Covington et al., 2012)","plainCitation":"(Covington et al., 2012)"},"citationItems":[{"id":221,"uris":["http://zotero.org/users/2162517/items/KUA9SE2X"],"uri":["http://zotero.org/users/2162517/items/KUA9SE2X"]}]}</w:instrText>
      </w:r>
      <w:r>
        <w:fldChar w:fldCharType="separate"/>
      </w:r>
      <w:bookmarkStart w:id="21" w:name="__Fieldmark__1603_1487597992"/>
      <w:r>
        <w:rPr/>
        <w:t>(</w:t>
      </w:r>
      <w:bookmarkStart w:id="22" w:name="__Fieldmark__890_636934026"/>
      <w:r>
        <w:rPr/>
        <w:t>Covington et al., 2012)</w:t>
      </w:r>
      <w:bookmarkEnd w:id="21"/>
      <w:bookmarkEnd w:id="22"/>
      <w:r>
        <w:rPr/>
      </w:r>
      <w:r>
        <w:fldChar w:fldCharType="end"/>
      </w:r>
    </w:p>
    <w:p>
      <w:pPr>
        <w:pStyle w:val="Normal"/>
        <w:spacing w:lineRule="auto" w:line="480" w:before="240" w:after="0"/>
        <w:ind w:firstLine="360"/>
        <w:jc w:val="both"/>
        <w:rPr>
          <w:rFonts w:ascii="Cambria" w:hAnsi="Cambria"/>
        </w:rPr>
      </w:pPr>
      <w:r>
        <w:rPr/>
        <w:t>R, the flow into the moulin is fixed, h and the diameter of the output conduit will have an initial condition.</w:t>
      </w:r>
    </w:p>
    <w:p>
      <w:pPr>
        <w:pStyle w:val="Normal"/>
        <w:spacing w:lineRule="auto" w:line="480" w:before="240" w:after="0"/>
        <w:ind w:firstLine="360"/>
        <w:jc w:val="both"/>
        <w:rPr/>
      </w:pPr>
      <w:r>
        <w:rPr/>
        <w:t>The objective is to see how, with a fixed flow rate, the water level evolve in the moulin and identify different variation and the</w:t>
      </w:r>
      <w:del w:id="33" w:author="Unknown Author" w:date="2017-10-06T19:48:00Z">
        <w:r>
          <w:rPr/>
          <w:delText>re</w:delText>
        </w:r>
      </w:del>
      <w:r>
        <w:rPr/>
        <w:t xml:space="preserve"> timescale. This will permits to identify patterns potentially visible in data taken in the moulins on the GrIS, and differentiate it with recharge variation. One of the goals is to see if the system reaches </w:t>
      </w:r>
      <w:commentRangeStart w:id="1"/>
      <w:r>
        <w:rPr/>
        <w:t>equilibrium</w:t>
      </w:r>
      <w:r>
        <w:rPr/>
      </w:r>
      <w:commentRangeEnd w:id="1"/>
      <w:r>
        <w:commentReference w:id="1"/>
      </w:r>
      <w:r>
        <w:rPr/>
        <w:t>, as it is currently assumed.</w:t>
      </w:r>
    </w:p>
    <w:p>
      <w:pPr>
        <w:pStyle w:val="Normal"/>
        <w:spacing w:before="240" w:after="0"/>
        <w:ind w:firstLine="360"/>
        <w:jc w:val="both"/>
        <w:rPr>
          <w:rFonts w:ascii="Cambria" w:hAnsi="Cambria"/>
        </w:rPr>
      </w:pPr>
      <w:r>
        <w:rPr/>
        <w:t>Timeline:</w:t>
      </w:r>
    </w:p>
    <w:p>
      <w:pPr>
        <w:pStyle w:val="Normal"/>
        <w:spacing w:before="120" w:after="0"/>
        <w:ind w:firstLine="360"/>
        <w:jc w:val="both"/>
        <w:rPr>
          <w:rFonts w:ascii="Cambria" w:hAnsi="Cambria"/>
        </w:rPr>
      </w:pPr>
      <w:r>
        <w:rPr/>
        <w:t>Nbr of week to the final report: 9</w:t>
      </w:r>
    </w:p>
    <w:p>
      <w:pPr>
        <w:pStyle w:val="Normal"/>
        <w:spacing w:before="120" w:after="120"/>
        <w:ind w:firstLine="360"/>
        <w:jc w:val="both"/>
        <w:rPr>
          <w:rFonts w:ascii="Cambria" w:hAnsi="Cambria"/>
        </w:rPr>
      </w:pPr>
      <w:r>
        <w:rPr/>
        <w:t>Nbr of week per task:</w:t>
      </w:r>
    </w:p>
    <w:p>
      <w:pPr>
        <w:pStyle w:val="Normal"/>
        <w:tabs>
          <w:tab w:val="left" w:pos="3119" w:leader="none"/>
          <w:tab w:val="left" w:pos="3828" w:leader="none"/>
        </w:tabs>
        <w:spacing w:before="120" w:after="0"/>
        <w:ind w:firstLine="360"/>
        <w:jc w:val="both"/>
        <w:rPr/>
      </w:pPr>
      <w:r>
        <w:rPr/>
        <w:t xml:space="preserve">Equation in Python: </w:t>
        <w:tab/>
        <w:t>2</w:t>
        <w:tab/>
        <w:t>(weeks 7-8)</w:t>
      </w:r>
    </w:p>
    <w:p>
      <w:pPr>
        <w:pStyle w:val="Normal"/>
        <w:tabs>
          <w:tab w:val="left" w:pos="3119" w:leader="none"/>
          <w:tab w:val="left" w:pos="3828" w:leader="none"/>
        </w:tabs>
        <w:spacing w:before="120" w:after="0"/>
        <w:ind w:firstLine="360"/>
        <w:jc w:val="both"/>
        <w:rPr/>
      </w:pPr>
      <w:r>
        <w:rPr/>
        <w:t xml:space="preserve">Graph production: </w:t>
        <w:tab/>
        <w:t>1</w:t>
        <w:tab/>
        <w:t>(weeks 9)</w:t>
      </w:r>
    </w:p>
    <w:p>
      <w:pPr>
        <w:pStyle w:val="Normal"/>
        <w:tabs>
          <w:tab w:val="left" w:pos="3119" w:leader="none"/>
          <w:tab w:val="left" w:pos="3828" w:leader="none"/>
        </w:tabs>
        <w:spacing w:before="120" w:after="0"/>
        <w:ind w:firstLine="360"/>
        <w:jc w:val="both"/>
        <w:rPr/>
      </w:pPr>
      <w:r>
        <w:rPr/>
        <w:t xml:space="preserve">Result interpretation: </w:t>
        <w:tab/>
        <w:t>2</w:t>
        <w:tab/>
        <w:t>(weeks 10-11) – Midterm report (week 11)</w:t>
      </w:r>
    </w:p>
    <w:p>
      <w:pPr>
        <w:pStyle w:val="Normal"/>
        <w:tabs>
          <w:tab w:val="left" w:pos="3119" w:leader="none"/>
          <w:tab w:val="left" w:pos="3828" w:leader="none"/>
        </w:tabs>
        <w:spacing w:before="120" w:after="0"/>
        <w:ind w:firstLine="360"/>
        <w:jc w:val="both"/>
        <w:rPr/>
      </w:pPr>
      <w:r>
        <w:rPr/>
        <w:t xml:space="preserve">Comparison with data: </w:t>
        <w:tab/>
        <w:t>2</w:t>
        <w:tab/>
        <w:t>(weeks 12-13)</w:t>
      </w:r>
    </w:p>
    <w:p>
      <w:pPr>
        <w:pStyle w:val="Normal"/>
        <w:tabs>
          <w:tab w:val="left" w:pos="3119" w:leader="none"/>
          <w:tab w:val="left" w:pos="3828" w:leader="none"/>
        </w:tabs>
        <w:spacing w:before="120" w:after="0"/>
        <w:ind w:firstLine="360"/>
        <w:jc w:val="both"/>
        <w:rPr/>
      </w:pPr>
      <w:r>
        <w:rPr/>
        <w:t xml:space="preserve">Report writing: </w:t>
        <w:tab/>
        <w:t>2</w:t>
        <w:tab/>
        <w:t>(weeks 14-15)</w:t>
      </w:r>
    </w:p>
    <w:p>
      <w:pPr>
        <w:pStyle w:val="Normal"/>
        <w:tabs>
          <w:tab w:val="left" w:pos="3119" w:leader="none"/>
          <w:tab w:val="left" w:pos="3828" w:leader="none"/>
        </w:tabs>
        <w:spacing w:before="120" w:after="0"/>
        <w:ind w:firstLine="360"/>
        <w:jc w:val="both"/>
        <w:rPr/>
      </w:pPr>
      <w:r>
        <w:rPr/>
        <w:t>Final report</w:t>
        <w:tab/>
        <w:tab/>
        <w:t>week 16</w:t>
      </w:r>
    </w:p>
    <w:p>
      <w:pPr>
        <w:pStyle w:val="Normal"/>
        <w:spacing w:lineRule="auto" w:line="480" w:before="240" w:after="0"/>
        <w:ind w:firstLine="360"/>
        <w:jc w:val="both"/>
        <w:rPr/>
      </w:pPr>
      <w:r>
        <w:rPr/>
      </w:r>
    </w:p>
    <w:p>
      <w:pPr>
        <w:pStyle w:val="Normal"/>
        <w:spacing w:lineRule="auto" w:line="480" w:before="240" w:after="0"/>
        <w:ind w:firstLine="360"/>
        <w:jc w:val="both"/>
        <w:rPr/>
      </w:pPr>
      <w:r>
        <w:rPr/>
      </w:r>
    </w:p>
    <w:p>
      <w:pPr>
        <w:pStyle w:val="Normal"/>
        <w:spacing w:lineRule="auto" w:line="480" w:before="240" w:after="0"/>
        <w:ind w:firstLine="360"/>
        <w:jc w:val="both"/>
        <w:rPr/>
      </w:pPr>
      <w:r>
        <w:rPr/>
      </w:r>
    </w:p>
    <w:p>
      <w:pPr>
        <w:pStyle w:val="Normal"/>
        <w:spacing w:lineRule="auto" w:line="480" w:before="240" w:after="0"/>
        <w:ind w:firstLine="360"/>
        <w:jc w:val="both"/>
        <w:rPr/>
      </w:pPr>
      <w:r>
        <w:rPr/>
      </w:r>
    </w:p>
    <w:p>
      <w:pPr>
        <w:pStyle w:val="Normal"/>
        <w:spacing w:lineRule="auto" w:line="480" w:before="240" w:after="0"/>
        <w:ind w:firstLine="360"/>
        <w:jc w:val="both"/>
        <w:rPr/>
      </w:pPr>
      <w:r>
        <w:rPr/>
      </w:r>
      <w:r>
        <w:br w:type="page"/>
      </w:r>
    </w:p>
    <w:p>
      <w:pPr>
        <w:pStyle w:val="Normal"/>
        <w:spacing w:lineRule="auto" w:line="480" w:before="240" w:after="0"/>
        <w:ind w:firstLine="360"/>
        <w:jc w:val="both"/>
        <w:rPr/>
      </w:pPr>
      <w:r>
        <w:rPr/>
        <w:t>References:</w:t>
      </w:r>
    </w:p>
    <w:p>
      <w:pPr>
        <w:pStyle w:val="Normal"/>
        <w:widowControl w:val="false"/>
        <w:spacing w:before="120" w:after="0"/>
        <w:ind w:left="426" w:hanging="426"/>
        <w:jc w:val="both"/>
        <w:rPr/>
      </w:pPr>
      <w:r>
        <w:fldChar w:fldCharType="begin"/>
      </w:r>
      <w:r>
        <w:instrText>ADDIN ZOTERO_BIBL {"custom":[]} CSL_BIBLIOGRAPHY</w:instrText>
      </w:r>
      <w:r>
        <w:fldChar w:fldCharType="separate"/>
      </w:r>
      <w:bookmarkStart w:id="23" w:name="__Fieldmark__1652_1487597992"/>
      <w:r>
        <w:rPr/>
      </w:r>
      <w:r>
        <w:rPr>
          <w:lang w:val="fr-FR"/>
        </w:rPr>
        <w:t>A</w:t>
      </w:r>
      <w:bookmarkStart w:id="24" w:name="__Fieldmark__945_636934026"/>
      <w:r>
        <w:rPr>
          <w:lang w:val="fr-FR"/>
        </w:rPr>
        <w:t xml:space="preserve">ndrews, L. C., Catania, G. A., Hoffman, M. J., Gulley, J. D., Luthi, M. P., Ryser, C., … Neumann, T. A. (2014). Direct observations of evolving subglacial drainage beneath the Greenland Ice Sheet. </w:t>
      </w:r>
      <w:r>
        <w:rPr>
          <w:i/>
          <w:iCs/>
          <w:lang w:val="fr-FR"/>
        </w:rPr>
        <w:t>Nature</w:t>
      </w:r>
      <w:r>
        <w:rPr>
          <w:lang w:val="fr-FR"/>
        </w:rPr>
        <w:t xml:space="preserve">, </w:t>
      </w:r>
      <w:r>
        <w:rPr>
          <w:i/>
          <w:iCs/>
          <w:lang w:val="fr-FR"/>
        </w:rPr>
        <w:t>514</w:t>
      </w:r>
      <w:r>
        <w:rPr>
          <w:lang w:val="fr-FR"/>
        </w:rPr>
        <w:t>(7520), 80–83. https://doi.org/10.1038/nature13796</w:t>
      </w:r>
      <w:bookmarkEnd w:id="23"/>
      <w:bookmarkEnd w:id="24"/>
      <w:r>
        <w:rPr/>
      </w:r>
      <w:r>
        <w:fldChar w:fldCharType="end"/>
      </w:r>
    </w:p>
    <w:p>
      <w:pPr>
        <w:pStyle w:val="Normal"/>
        <w:widowControl w:val="false"/>
        <w:spacing w:before="120" w:after="0"/>
        <w:ind w:left="426" w:hanging="426"/>
        <w:jc w:val="both"/>
        <w:rPr>
          <w:rFonts w:ascii="Cambria" w:hAnsi="Cambria"/>
          <w:lang w:val="fr-FR"/>
        </w:rPr>
      </w:pPr>
      <w:r>
        <w:rPr>
          <w:lang w:val="fr-FR"/>
        </w:rPr>
        <w:t xml:space="preserve">Bartholomew, I., Nienow, P., Sole, A., Mair, D., Cowton, T., Palmer, S., &amp; Wadham, J. (2011). Supraglacial forcing of subglacial drainage in the ablation zone of the Greenland ice sheet. </w:t>
      </w:r>
      <w:r>
        <w:rPr>
          <w:i/>
          <w:iCs/>
          <w:lang w:val="fr-FR"/>
        </w:rPr>
        <w:t>Geophysical Research Letters</w:t>
      </w:r>
      <w:r>
        <w:rPr>
          <w:lang w:val="fr-FR"/>
        </w:rPr>
        <w:t xml:space="preserve">, </w:t>
      </w:r>
      <w:r>
        <w:rPr>
          <w:i/>
          <w:iCs/>
          <w:lang w:val="fr-FR"/>
        </w:rPr>
        <w:t>38</w:t>
      </w:r>
      <w:r>
        <w:rPr>
          <w:lang w:val="fr-FR"/>
        </w:rPr>
        <w:t>(8), L08502. https://doi.org/10.1029/2011GL047063</w:t>
      </w:r>
    </w:p>
    <w:p>
      <w:pPr>
        <w:pStyle w:val="Normal"/>
        <w:widowControl w:val="false"/>
        <w:spacing w:before="120" w:after="0"/>
        <w:ind w:left="426" w:hanging="426"/>
        <w:jc w:val="both"/>
        <w:rPr>
          <w:rFonts w:ascii="Cambria" w:hAnsi="Cambria"/>
          <w:lang w:val="fr-FR"/>
        </w:rPr>
      </w:pPr>
      <w:r>
        <w:rPr>
          <w:lang w:val="fr-FR"/>
        </w:rPr>
        <w:t xml:space="preserve">Benn, D., &amp; Evans, D. J. (2010). </w:t>
      </w:r>
      <w:r>
        <w:rPr>
          <w:i/>
          <w:iCs/>
          <w:lang w:val="fr-FR"/>
        </w:rPr>
        <w:t>Glaciers and glaciation</w:t>
      </w:r>
      <w:r>
        <w:rPr>
          <w:lang w:val="fr-FR"/>
        </w:rPr>
        <w:t xml:space="preserve"> (Second edition). New York, NY: Routledge.</w:t>
      </w:r>
    </w:p>
    <w:p>
      <w:pPr>
        <w:pStyle w:val="Normal"/>
        <w:widowControl w:val="false"/>
        <w:spacing w:before="120" w:after="0"/>
        <w:ind w:left="426" w:hanging="426"/>
        <w:jc w:val="both"/>
        <w:rPr>
          <w:rFonts w:ascii="Cambria" w:hAnsi="Cambria"/>
          <w:lang w:val="fr-FR"/>
        </w:rPr>
      </w:pPr>
      <w:r>
        <w:rPr>
          <w:lang w:val="fr-FR"/>
        </w:rPr>
        <w:t xml:space="preserve">Covington, M. D., Banwell, A. F., Gulley, J., Saar, M. O., Willis, I., &amp; Wicks, C. M. (2012). Quantifying the effects of glacier conduit geometry and recharge on proglacial hydrograph form. </w:t>
      </w:r>
      <w:r>
        <w:rPr>
          <w:i/>
          <w:iCs/>
          <w:lang w:val="fr-FR"/>
        </w:rPr>
        <w:t>Journal of Hydrology</w:t>
      </w:r>
      <w:r>
        <w:rPr>
          <w:lang w:val="fr-FR"/>
        </w:rPr>
        <w:t xml:space="preserve">, </w:t>
      </w:r>
      <w:r>
        <w:rPr>
          <w:i/>
          <w:iCs/>
          <w:lang w:val="fr-FR"/>
        </w:rPr>
        <w:t>414</w:t>
      </w:r>
      <w:r>
        <w:rPr>
          <w:lang w:val="fr-FR"/>
        </w:rPr>
        <w:t>–</w:t>
      </w:r>
      <w:r>
        <w:rPr>
          <w:i/>
          <w:iCs/>
          <w:lang w:val="fr-FR"/>
        </w:rPr>
        <w:t>415</w:t>
      </w:r>
      <w:r>
        <w:rPr>
          <w:lang w:val="fr-FR"/>
        </w:rPr>
        <w:t>, 59–71. https://doi.org/10.1016/j.jhydrol.2011.10.027</w:t>
      </w:r>
    </w:p>
    <w:p>
      <w:pPr>
        <w:pStyle w:val="Normal"/>
        <w:widowControl w:val="false"/>
        <w:spacing w:before="120" w:after="0"/>
        <w:ind w:left="426" w:hanging="426"/>
        <w:jc w:val="both"/>
        <w:rPr>
          <w:rFonts w:ascii="Cambria" w:hAnsi="Cambria"/>
          <w:lang w:val="fr-FR"/>
        </w:rPr>
      </w:pPr>
      <w:r>
        <w:rPr>
          <w:lang w:val="fr-FR"/>
        </w:rPr>
        <w:t xml:space="preserve">Covington, M. D., Wicks, C. M., &amp; Saar, M. O. (2009). A dimensionless number describing the effects of recharge and geometry on discharge from simple karstic aquifers: DIMENSIONLESS NUMBER FOR KARST AQUIFER RESPONSE. </w:t>
      </w:r>
      <w:r>
        <w:rPr>
          <w:i/>
          <w:iCs/>
          <w:lang w:val="fr-FR"/>
        </w:rPr>
        <w:t>Water Resources Research</w:t>
      </w:r>
      <w:r>
        <w:rPr>
          <w:lang w:val="fr-FR"/>
        </w:rPr>
        <w:t xml:space="preserve">, </w:t>
      </w:r>
      <w:r>
        <w:rPr>
          <w:i/>
          <w:iCs/>
          <w:lang w:val="fr-FR"/>
        </w:rPr>
        <w:t>45</w:t>
      </w:r>
      <w:r>
        <w:rPr>
          <w:lang w:val="fr-FR"/>
        </w:rPr>
        <w:t>(11). https://doi.org/10.1029/2009WR008004</w:t>
      </w:r>
    </w:p>
    <w:p>
      <w:pPr>
        <w:pStyle w:val="Normal"/>
        <w:widowControl w:val="false"/>
        <w:spacing w:before="120" w:after="0"/>
        <w:ind w:left="426" w:hanging="426"/>
        <w:jc w:val="both"/>
        <w:rPr>
          <w:rFonts w:ascii="Cambria" w:hAnsi="Cambria"/>
          <w:lang w:val="fr-FR"/>
        </w:rPr>
      </w:pPr>
      <w:r>
        <w:rPr>
          <w:lang w:val="fr-FR"/>
        </w:rPr>
        <w:t xml:space="preserve">Hanna, E., Huybrechts, P., Steffen, K., Cappelen, J., Huff, R., Shuman, C., … Griffiths, M. (2008). Increased Runoff from Melt from the Greenland Ice Sheet: A Response to Global Warming. </w:t>
      </w:r>
      <w:r>
        <w:rPr>
          <w:i/>
          <w:iCs/>
          <w:lang w:val="fr-FR"/>
        </w:rPr>
        <w:t>Journal of Climate</w:t>
      </w:r>
      <w:r>
        <w:rPr>
          <w:lang w:val="fr-FR"/>
        </w:rPr>
        <w:t xml:space="preserve">, </w:t>
      </w:r>
      <w:r>
        <w:rPr>
          <w:i/>
          <w:iCs/>
          <w:lang w:val="fr-FR"/>
        </w:rPr>
        <w:t>21</w:t>
      </w:r>
      <w:r>
        <w:rPr>
          <w:lang w:val="fr-FR"/>
        </w:rPr>
        <w:t>(2), 331–341. https://doi.org/10.1175/2007JCLI1964.1</w:t>
      </w:r>
    </w:p>
    <w:p>
      <w:pPr>
        <w:pStyle w:val="Normal"/>
        <w:widowControl w:val="false"/>
        <w:spacing w:before="120" w:after="0"/>
        <w:ind w:left="426" w:hanging="426"/>
        <w:jc w:val="both"/>
        <w:rPr>
          <w:rFonts w:ascii="Cambria" w:hAnsi="Cambria"/>
          <w:lang w:val="fr-FR"/>
        </w:rPr>
      </w:pPr>
      <w:r>
        <w:rPr>
          <w:lang w:val="fr-FR"/>
        </w:rPr>
        <w:t xml:space="preserve">Hoffman, M. J., Catania, G. A., Neumann, T. A., Andrews, L. C., &amp; Rumrill, J. A. (2011). Links between acceleration, melting, and supraglacial lake drainage of the western Greenland Ice Sheet. </w:t>
      </w:r>
      <w:r>
        <w:rPr>
          <w:i/>
          <w:iCs/>
          <w:lang w:val="fr-FR"/>
        </w:rPr>
        <w:t>Journal of Geophysical Research: Earth Surface</w:t>
      </w:r>
      <w:r>
        <w:rPr>
          <w:lang w:val="fr-FR"/>
        </w:rPr>
        <w:t xml:space="preserve">, </w:t>
      </w:r>
      <w:r>
        <w:rPr>
          <w:i/>
          <w:iCs/>
          <w:lang w:val="fr-FR"/>
        </w:rPr>
        <w:t>116</w:t>
      </w:r>
      <w:r>
        <w:rPr>
          <w:lang w:val="fr-FR"/>
        </w:rPr>
        <w:t>(F4), F04035. https://doi.org/10.1029/2010JF001934</w:t>
      </w:r>
    </w:p>
    <w:p>
      <w:pPr>
        <w:pStyle w:val="Normal"/>
        <w:widowControl w:val="false"/>
        <w:spacing w:before="120" w:after="0"/>
        <w:ind w:left="426" w:hanging="426"/>
        <w:jc w:val="both"/>
        <w:rPr>
          <w:rFonts w:ascii="Cambria" w:hAnsi="Cambria"/>
          <w:lang w:val="fr-FR"/>
        </w:rPr>
      </w:pPr>
      <w:r>
        <w:rPr>
          <w:lang w:val="fr-FR"/>
        </w:rPr>
        <w:t xml:space="preserve">Sole, A., Nienow, P., Bartholomew, I., Mair, D., Cowton, T., Tedstone, A., &amp; King, M. A. (2013). Winter motion mediates dynamic response of the Greenland Ice Sheet to warmer summers. </w:t>
      </w:r>
      <w:r>
        <w:rPr>
          <w:i/>
          <w:iCs/>
          <w:lang w:val="fr-FR"/>
        </w:rPr>
        <w:t>Geophysical Research Letters</w:t>
      </w:r>
      <w:r>
        <w:rPr>
          <w:lang w:val="fr-FR"/>
        </w:rPr>
        <w:t xml:space="preserve">, </w:t>
      </w:r>
      <w:r>
        <w:rPr>
          <w:i/>
          <w:iCs/>
          <w:lang w:val="fr-FR"/>
        </w:rPr>
        <w:t>40</w:t>
      </w:r>
      <w:r>
        <w:rPr>
          <w:lang w:val="fr-FR"/>
        </w:rPr>
        <w:t>(15), 3940–3944. https://doi.org/10.1002/grl.50764</w:t>
      </w:r>
    </w:p>
    <w:p>
      <w:pPr>
        <w:pStyle w:val="Normal"/>
        <w:widowControl w:val="false"/>
        <w:spacing w:before="120" w:after="0"/>
        <w:ind w:left="426" w:hanging="426"/>
        <w:jc w:val="both"/>
        <w:rPr>
          <w:rFonts w:ascii="Cambria" w:hAnsi="Cambria"/>
          <w:lang w:val="fr-FR"/>
        </w:rPr>
      </w:pPr>
      <w:r>
        <w:rPr>
          <w:lang w:val="fr-FR"/>
        </w:rPr>
        <w:t xml:space="preserve">Zwally, H. J., Abdalati, W., Herring, T., Larson, K., Saba, J., &amp; Steffen, K. (2002). Surface Melt-Induced Acceleration of Greenland Ice-Sheet Flow. </w:t>
      </w:r>
      <w:r>
        <w:rPr>
          <w:i/>
          <w:iCs/>
          <w:lang w:val="fr-FR"/>
        </w:rPr>
        <w:t>Science</w:t>
      </w:r>
      <w:r>
        <w:rPr>
          <w:lang w:val="fr-FR"/>
        </w:rPr>
        <w:t xml:space="preserve">, </w:t>
      </w:r>
      <w:r>
        <w:rPr>
          <w:i/>
          <w:iCs/>
          <w:lang w:val="fr-FR"/>
        </w:rPr>
        <w:t>297</w:t>
      </w:r>
      <w:r>
        <w:rPr>
          <w:lang w:val="fr-FR"/>
        </w:rPr>
        <w:t>(5579), 218–222. https://doi.org/10.1126/science.1072708</w:t>
      </w:r>
    </w:p>
    <w:p>
      <w:pPr>
        <w:pStyle w:val="Normal"/>
        <w:spacing w:lineRule="auto" w:line="480" w:before="120" w:after="0"/>
        <w:ind w:left="426" w:hanging="426"/>
        <w:jc w:val="both"/>
        <w:rPr/>
      </w:pPr>
      <w:r>
        <w:rPr/>
      </w:r>
    </w:p>
    <w:p>
      <w:pPr>
        <w:pStyle w:val="Normal"/>
        <w:spacing w:lineRule="auto" w:line="480" w:before="0" w:after="200"/>
        <w:jc w:val="both"/>
        <w:rPr/>
      </w:pPr>
      <w:r>
        <w:rPr/>
      </w:r>
    </w:p>
    <w:sectPr>
      <w:headerReference w:type="default" r:id="rId4"/>
      <w:footerReference w:type="default" r:id="rId5"/>
      <w:type w:val="nextPage"/>
      <w:pgSz w:w="12240" w:h="15840"/>
      <w:pgMar w:left="1418" w:right="1418" w:header="425" w:top="1418" w:footer="567" w:bottom="1418"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0-06T20:23:22Z" w:initials="">
    <w:p>
      <w:r>
        <w:rPr>
          <w:rFonts w:eastAsia="ＭＳ 明朝" w:cstheme="minorBidi" w:eastAsiaTheme="minorEastAsia" w:cs="" w:ascii="Cambria Math" w:hAnsi="Cambria Math"/>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n-US"/>
        </w:rPr>
        <w:t>Good proposal and background. You will need to focus on exactly what types of model runs will help you to answer your questions. 14/15</w:t>
      </w:r>
    </w:p>
  </w:comment>
  <w:comment w:id="1" w:author="Unknown Author" w:date="2017-10-06T19:50:44Z" w:initials="">
    <w:p>
      <w:r>
        <w:rPr>
          <w:rFonts w:cs="" w:ascii="Cambria Math" w:hAnsi="Cambria Math" w:eastAsia="ＭＳ 明朝"/>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ja-JP"/>
        </w:rPr>
        <w:t>It should. What is more interesting is seeing how quickly it reaches equilibrium.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Math">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Math">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90170" cy="161925"/>
              <wp:effectExtent l="0" t="0" r="0" b="0"/>
              <wp:wrapSquare wrapText="largest"/>
              <wp:docPr id="2" name="Frame1"/>
              <a:graphic xmlns:a="http://schemas.openxmlformats.org/drawingml/2006/main">
                <a:graphicData uri="http://schemas.microsoft.com/office/word/2010/wordprocessingShape">
                  <wps:wsp>
                    <wps:cNvSpPr/>
                    <wps:spPr>
                      <a:xfrm>
                        <a:off x="0" y="0"/>
                        <a:ext cx="89640" cy="1612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fillcolor="white" stroked="f" style="position:absolute;margin-left:463.1pt;margin-top:0.05pt;width:7pt;height:12.6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6</w:t>
                    </w:r>
                    <w:r>
                      <w:fldChar w:fldCharType="end"/>
                    </w:r>
                  </w:p>
                </w:txbxContent>
              </v:textbox>
            </v:rect>
          </w:pict>
        </mc:Fallback>
      </mc:AlternateContent>
    </w:r>
    <w:r>
      <w:rPr/>
      <w:t>9/27/17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 w:val="right" w:pos="9356" w:leader="none"/>
      </w:tabs>
      <w:rPr>
        <w:rFonts w:ascii="Times New Roman" w:hAnsi="Times New Roman" w:cs="Times New Roman"/>
      </w:rPr>
    </w:pPr>
    <w:r>
      <w:rPr>
        <w:rFonts w:cs="Times New Roman" w:ascii="Times New Roman" w:hAnsi="Times New Roman"/>
        <w:b/>
        <w:sz w:val="28"/>
        <w:szCs w:val="28"/>
      </w:rPr>
      <w:t>Proposal (Term Project)</w:t>
    </w:r>
    <w:r>
      <w:rPr>
        <w:rFonts w:cs="Times New Roman" w:ascii="Times New Roman" w:hAnsi="Times New Roman"/>
        <w:b/>
      </w:rPr>
      <w:tab/>
      <w:tab/>
    </w:r>
    <w:r>
      <w:rPr>
        <w:rFonts w:cs="Times New Roman" w:ascii="Times New Roman" w:hAnsi="Times New Roman"/>
        <w:b/>
        <w:sz w:val="28"/>
        <w:szCs w:val="28"/>
      </w:rPr>
      <w:t>Celia Trunz</w:t>
    </w:r>
  </w:p>
  <w:p>
    <w:pPr>
      <w:pStyle w:val="Header"/>
      <w:pBdr>
        <w:bottom w:val="single" w:sz="4" w:space="1" w:color="00000A"/>
      </w:pBdr>
      <w:tabs>
        <w:tab w:val="center" w:pos="4536" w:leader="none"/>
        <w:tab w:val="right" w:pos="9072" w:leader="none"/>
        <w:tab w:val="right" w:pos="9356" w:leader="none"/>
      </w:tabs>
      <w:rPr>
        <w:rFonts w:ascii="Times New Roman" w:hAnsi="Times New Roman" w:cs="Times New Roman"/>
      </w:rPr>
    </w:pPr>
    <w:r>
      <w:rPr>
        <w:rFonts w:cs="Times New Roman" w:ascii="Times New Roman" w:hAnsi="Times New Roman"/>
      </w:rPr>
      <w:t>Mathematical Modeling of Geological Processes</w:t>
      <w:tab/>
      <w:tab/>
      <w:t>Due 09/27/2017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89" w:hanging="432"/>
      </w:pPr>
    </w:lvl>
    <w:lvl w:ilvl="1">
      <w:start w:val="1"/>
      <w:pStyle w:val="Heading2"/>
      <w:numFmt w:val="decimal"/>
      <w:lvlText w:val="%1.%2"/>
      <w:lvlJc w:val="left"/>
      <w:pPr>
        <w:ind w:left="933" w:hanging="576"/>
      </w:pPr>
    </w:lvl>
    <w:lvl w:ilvl="2">
      <w:start w:val="1"/>
      <w:pStyle w:val="Heading3"/>
      <w:numFmt w:val="decimal"/>
      <w:lvlText w:val="%1.%2.%3"/>
      <w:lvlJc w:val="left"/>
      <w:pPr>
        <w:ind w:left="1077"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5"/>
  <w:trackRevisions/>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Math" w:hAnsi="Cambria Math" w:eastAsia="ＭＳ 明朝" w:cs="" w:cstheme="minorBidi" w:eastAsiaTheme="minorEastAsia"/>
        <w:szCs w:val="22"/>
        <w:lang w:val="fr-FR"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745e"/>
    <w:pPr>
      <w:widowControl/>
      <w:bidi w:val="0"/>
      <w:spacing w:before="0" w:after="0"/>
      <w:jc w:val="left"/>
    </w:pPr>
    <w:rPr>
      <w:rFonts w:ascii="Cambria" w:hAnsi="Cambria" w:eastAsia="ＭＳ 明朝" w:cs="" w:asciiTheme="minorHAnsi" w:hAnsiTheme="minorHAnsi"/>
      <w:color w:val="00000A"/>
      <w:sz w:val="24"/>
      <w:szCs w:val="24"/>
      <w:lang w:val="en-US" w:eastAsia="en-US" w:bidi="ar-SA"/>
    </w:rPr>
  </w:style>
  <w:style w:type="paragraph" w:styleId="Heading1">
    <w:name w:val="Heading 1"/>
    <w:basedOn w:val="Normal"/>
    <w:next w:val="Normal"/>
    <w:link w:val="Titre1Car"/>
    <w:autoRedefine/>
    <w:uiPriority w:val="9"/>
    <w:qFormat/>
    <w:rsid w:val="00436744"/>
    <w:pPr>
      <w:keepNext/>
      <w:keepLines/>
      <w:numPr>
        <w:ilvl w:val="0"/>
        <w:numId w:val="1"/>
      </w:numPr>
      <w:spacing w:before="480" w:after="0"/>
      <w:outlineLvl w:val="0"/>
      <w:outlineLvl w:val="0"/>
    </w:pPr>
    <w:rPr>
      <w:rFonts w:ascii="Cambria Math" w:hAnsi="Cambria Math" w:eastAsia="ＭＳ ゴシック" w:cs="" w:cstheme="majorBidi" w:eastAsiaTheme="majorEastAsia"/>
      <w:b/>
      <w:bCs/>
      <w:sz w:val="32"/>
      <w:szCs w:val="32"/>
      <w:lang w:eastAsia="ja-JP"/>
    </w:rPr>
  </w:style>
  <w:style w:type="paragraph" w:styleId="Heading2">
    <w:name w:val="Heading 2"/>
    <w:basedOn w:val="Normal"/>
    <w:next w:val="Normal"/>
    <w:link w:val="Titre2Car"/>
    <w:autoRedefine/>
    <w:uiPriority w:val="9"/>
    <w:unhideWhenUsed/>
    <w:qFormat/>
    <w:rsid w:val="00436744"/>
    <w:pPr>
      <w:keepNext/>
      <w:keepLines/>
      <w:numPr>
        <w:ilvl w:val="1"/>
        <w:numId w:val="1"/>
      </w:numPr>
      <w:spacing w:before="200" w:after="120"/>
      <w:ind w:left="935" w:hanging="578"/>
      <w:outlineLvl w:val="1"/>
      <w:outlineLvl w:val="1"/>
    </w:pPr>
    <w:rPr>
      <w:rFonts w:ascii="Cambria Math" w:hAnsi="Cambria Math" w:eastAsia="ＭＳ ゴシック" w:cs="" w:cstheme="majorBidi" w:eastAsiaTheme="majorEastAsia"/>
      <w:b/>
      <w:bCs/>
      <w:sz w:val="26"/>
      <w:szCs w:val="26"/>
      <w:lang w:eastAsia="ja-JP"/>
    </w:rPr>
  </w:style>
  <w:style w:type="paragraph" w:styleId="Heading3">
    <w:name w:val="Heading 3"/>
    <w:basedOn w:val="Normal"/>
    <w:next w:val="Normal"/>
    <w:link w:val="Titre3Car"/>
    <w:autoRedefine/>
    <w:uiPriority w:val="9"/>
    <w:unhideWhenUsed/>
    <w:qFormat/>
    <w:rsid w:val="00436744"/>
    <w:pPr>
      <w:keepNext/>
      <w:keepLines/>
      <w:numPr>
        <w:ilvl w:val="2"/>
        <w:numId w:val="1"/>
      </w:numPr>
      <w:spacing w:before="200" w:after="0"/>
      <w:outlineLvl w:val="2"/>
      <w:outlineLvl w:val="2"/>
    </w:pPr>
    <w:rPr>
      <w:rFonts w:ascii="Cambria Math" w:hAnsi="Cambria Math" w:eastAsia="ＭＳ ゴシック" w:cs="" w:cstheme="majorBidi" w:eastAsiaTheme="majorEastAsia"/>
      <w:b/>
      <w:bCs/>
      <w:sz w:val="22"/>
      <w:szCs w:val="22"/>
      <w:lang w:eastAsia="ja-JP"/>
    </w:rPr>
  </w:style>
  <w:style w:type="paragraph" w:styleId="Heading4">
    <w:name w:val="Heading 4"/>
    <w:basedOn w:val="Normal"/>
    <w:next w:val="Normal"/>
    <w:link w:val="Titre4Car"/>
    <w:autoRedefine/>
    <w:uiPriority w:val="9"/>
    <w:unhideWhenUsed/>
    <w:qFormat/>
    <w:rsid w:val="00436744"/>
    <w:pPr>
      <w:keepNext/>
      <w:keepLines/>
      <w:spacing w:before="200" w:after="120"/>
      <w:outlineLvl w:val="3"/>
    </w:pPr>
    <w:rPr>
      <w:rFonts w:ascii="Cambria Math" w:hAnsi="Cambria Math" w:eastAsia="ＭＳ ゴシック" w:cs="" w:cstheme="majorBidi" w:eastAsiaTheme="majorEastAsia"/>
      <w:b/>
      <w:bCs/>
      <w:i/>
      <w:iCs/>
      <w:sz w:val="22"/>
      <w:szCs w:val="22"/>
      <w:lang w:eastAsia="ja-JP"/>
    </w:rPr>
  </w:style>
  <w:style w:type="paragraph" w:styleId="Heading5">
    <w:name w:val="Heading 5"/>
    <w:basedOn w:val="Normal"/>
    <w:next w:val="Normal"/>
    <w:link w:val="Titre5Car"/>
    <w:uiPriority w:val="9"/>
    <w:unhideWhenUsed/>
    <w:qFormat/>
    <w:rsid w:val="004d7d69"/>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c15ee"/>
    <w:rPr>
      <w:rFonts w:eastAsia="ＭＳ ゴシック" w:cs="" w:cstheme="majorBidi" w:eastAsiaTheme="majorEastAsia"/>
      <w:b/>
      <w:bCs/>
      <w:sz w:val="32"/>
      <w:szCs w:val="32"/>
    </w:rPr>
  </w:style>
  <w:style w:type="character" w:styleId="Titre2Car" w:customStyle="1">
    <w:name w:val="Titre 2 Car"/>
    <w:basedOn w:val="DefaultParagraphFont"/>
    <w:link w:val="Titre2"/>
    <w:uiPriority w:val="9"/>
    <w:qFormat/>
    <w:rsid w:val="00436744"/>
    <w:rPr>
      <w:rFonts w:eastAsia="ＭＳ ゴシック" w:cs="" w:cstheme="majorBidi" w:eastAsiaTheme="majorEastAsia"/>
      <w:b/>
      <w:bCs/>
      <w:sz w:val="26"/>
      <w:szCs w:val="26"/>
    </w:rPr>
  </w:style>
  <w:style w:type="character" w:styleId="Titre3Car" w:customStyle="1">
    <w:name w:val="Titre 3 Car"/>
    <w:basedOn w:val="DefaultParagraphFont"/>
    <w:link w:val="Titre3"/>
    <w:uiPriority w:val="9"/>
    <w:qFormat/>
    <w:rsid w:val="009c15ee"/>
    <w:rPr>
      <w:rFonts w:eastAsia="ＭＳ ゴシック" w:cs="" w:cstheme="majorBidi" w:eastAsiaTheme="majorEastAsia"/>
      <w:b/>
      <w:bCs/>
    </w:rPr>
  </w:style>
  <w:style w:type="character" w:styleId="Titre4Car" w:customStyle="1">
    <w:name w:val="Titre 4 Car"/>
    <w:basedOn w:val="DefaultParagraphFont"/>
    <w:link w:val="Titre4"/>
    <w:uiPriority w:val="9"/>
    <w:qFormat/>
    <w:rsid w:val="00436744"/>
    <w:rPr>
      <w:rFonts w:eastAsia="ＭＳ ゴシック" w:cs="" w:cstheme="majorBidi" w:eastAsiaTheme="majorEastAsia"/>
      <w:b/>
      <w:bCs/>
      <w:i/>
      <w:iCs/>
    </w:rPr>
  </w:style>
  <w:style w:type="character" w:styleId="EntteCar" w:customStyle="1">
    <w:name w:val="En-tête Car"/>
    <w:basedOn w:val="DefaultParagraphFont"/>
    <w:link w:val="En-tte"/>
    <w:uiPriority w:val="99"/>
    <w:qFormat/>
    <w:rsid w:val="003b2258"/>
    <w:rPr>
      <w:lang w:val="en-US"/>
    </w:rPr>
  </w:style>
  <w:style w:type="character" w:styleId="PieddepageCar" w:customStyle="1">
    <w:name w:val="Pied de page Car"/>
    <w:basedOn w:val="DefaultParagraphFont"/>
    <w:link w:val="Pieddepage"/>
    <w:uiPriority w:val="99"/>
    <w:qFormat/>
    <w:rsid w:val="003b2258"/>
    <w:rPr>
      <w:lang w:val="en-US"/>
    </w:rPr>
  </w:style>
  <w:style w:type="character" w:styleId="Pagenumber">
    <w:name w:val="page number"/>
    <w:basedOn w:val="DefaultParagraphFont"/>
    <w:uiPriority w:val="99"/>
    <w:semiHidden/>
    <w:unhideWhenUsed/>
    <w:qFormat/>
    <w:rsid w:val="0055564e"/>
    <w:rPr/>
  </w:style>
  <w:style w:type="character" w:styleId="Annotationreference">
    <w:name w:val="annotation reference"/>
    <w:basedOn w:val="DefaultParagraphFont"/>
    <w:uiPriority w:val="99"/>
    <w:semiHidden/>
    <w:unhideWhenUsed/>
    <w:qFormat/>
    <w:rsid w:val="00d0507d"/>
    <w:rPr>
      <w:sz w:val="18"/>
      <w:szCs w:val="18"/>
    </w:rPr>
  </w:style>
  <w:style w:type="character" w:styleId="CommentaireCar" w:customStyle="1">
    <w:name w:val="Commentaire Car"/>
    <w:basedOn w:val="DefaultParagraphFont"/>
    <w:link w:val="Commentaire"/>
    <w:uiPriority w:val="99"/>
    <w:semiHidden/>
    <w:qFormat/>
    <w:rsid w:val="00d0507d"/>
    <w:rPr>
      <w:rFonts w:ascii="Cambria" w:hAnsi="Cambria" w:asciiTheme="minorHAnsi" w:hAnsiTheme="minorHAnsi"/>
      <w:sz w:val="24"/>
      <w:szCs w:val="24"/>
      <w:lang w:val="en-US" w:eastAsia="en-US"/>
    </w:rPr>
  </w:style>
  <w:style w:type="character" w:styleId="ObjetducommentaireCar" w:customStyle="1">
    <w:name w:val="Objet du commentaire Car"/>
    <w:basedOn w:val="CommentaireCar"/>
    <w:link w:val="Objetducommentaire"/>
    <w:uiPriority w:val="99"/>
    <w:semiHidden/>
    <w:qFormat/>
    <w:rsid w:val="00d0507d"/>
    <w:rPr>
      <w:rFonts w:ascii="Cambria" w:hAnsi="Cambria" w:asciiTheme="minorHAnsi" w:hAnsiTheme="minorHAnsi"/>
      <w:b/>
      <w:bCs/>
      <w:sz w:val="20"/>
      <w:szCs w:val="20"/>
      <w:lang w:val="en-US" w:eastAsia="en-US"/>
    </w:rPr>
  </w:style>
  <w:style w:type="character" w:styleId="TextedebullesCar" w:customStyle="1">
    <w:name w:val="Texte de bulles Car"/>
    <w:basedOn w:val="DefaultParagraphFont"/>
    <w:link w:val="Textedebulles"/>
    <w:uiPriority w:val="99"/>
    <w:semiHidden/>
    <w:qFormat/>
    <w:rsid w:val="00d0507d"/>
    <w:rPr>
      <w:rFonts w:ascii="Lucida Grande" w:hAnsi="Lucida Grande" w:cs="Lucida Grande"/>
      <w:sz w:val="18"/>
      <w:szCs w:val="18"/>
      <w:lang w:val="en-US" w:eastAsia="en-US"/>
    </w:rPr>
  </w:style>
  <w:style w:type="character" w:styleId="SoustitreCar" w:customStyle="1">
    <w:name w:val="Sous-titre Car"/>
    <w:basedOn w:val="DefaultParagraphFont"/>
    <w:link w:val="Sous-titre"/>
    <w:uiPriority w:val="11"/>
    <w:qFormat/>
    <w:rsid w:val="002779f8"/>
    <w:rPr>
      <w:rFonts w:ascii="Calibri" w:hAnsi="Calibri" w:eastAsia="ＭＳ ゴシック" w:cs="" w:asciiTheme="majorHAnsi" w:cstheme="majorBidi" w:eastAsiaTheme="majorEastAsia" w:hAnsiTheme="majorHAnsi"/>
      <w:i/>
      <w:iCs/>
      <w:color w:val="4F81BD" w:themeColor="accent1"/>
      <w:spacing w:val="15"/>
      <w:sz w:val="24"/>
      <w:szCs w:val="24"/>
      <w:lang w:val="en-US" w:eastAsia="en-US"/>
    </w:rPr>
  </w:style>
  <w:style w:type="character" w:styleId="Titre5Car" w:customStyle="1">
    <w:name w:val="Titre 5 Car"/>
    <w:basedOn w:val="DefaultParagraphFont"/>
    <w:link w:val="Titre5"/>
    <w:uiPriority w:val="9"/>
    <w:qFormat/>
    <w:rsid w:val="004d7d69"/>
    <w:rPr>
      <w:rFonts w:ascii="Calibri" w:hAnsi="Calibri" w:eastAsia="ＭＳ ゴシック" w:cs="" w:asciiTheme="majorHAnsi" w:cstheme="majorBidi" w:eastAsiaTheme="majorEastAsia" w:hAnsiTheme="majorHAnsi"/>
      <w:color w:val="243F60" w:themeColor="accent1" w:themeShade="7f"/>
      <w:sz w:val="24"/>
      <w:szCs w:val="24"/>
      <w:lang w:val="en-US" w:eastAsia="en-US"/>
    </w:rPr>
  </w:style>
  <w:style w:type="character" w:styleId="SubtleEmphasis">
    <w:name w:val="Subtle Emphasis"/>
    <w:basedOn w:val="DefaultParagraphFont"/>
    <w:uiPriority w:val="19"/>
    <w:qFormat/>
    <w:rsid w:val="001d220e"/>
    <w:rPr>
      <w:i/>
      <w:iCs/>
      <w:color w:val="404040" w:themeColor="text1" w:themeTint="bf"/>
    </w:rPr>
  </w:style>
  <w:style w:type="character" w:styleId="BookTitle">
    <w:name w:val="Book Title"/>
    <w:basedOn w:val="DefaultParagraphFont"/>
    <w:uiPriority w:val="33"/>
    <w:qFormat/>
    <w:rsid w:val="001d220e"/>
    <w:rPr>
      <w:b/>
      <w:bCs/>
      <w:i/>
      <w:iCs/>
      <w:spacing w:val="5"/>
    </w:rPr>
  </w:style>
  <w:style w:type="character" w:styleId="PlaceholderText">
    <w:name w:val="Placeholder Text"/>
    <w:basedOn w:val="DefaultParagraphFont"/>
    <w:uiPriority w:val="99"/>
    <w:semiHidden/>
    <w:qFormat/>
    <w:rsid w:val="00f13e47"/>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3b2258"/>
    <w:pPr>
      <w:tabs>
        <w:tab w:val="center" w:pos="4536" w:leader="none"/>
        <w:tab w:val="right" w:pos="9072" w:leader="none"/>
      </w:tabs>
    </w:pPr>
    <w:rPr>
      <w:rFonts w:ascii="Cambria Math" w:hAnsi="Cambria Math"/>
      <w:sz w:val="22"/>
      <w:szCs w:val="22"/>
      <w:lang w:eastAsia="ja-JP"/>
    </w:rPr>
  </w:style>
  <w:style w:type="paragraph" w:styleId="Footer">
    <w:name w:val="Footer"/>
    <w:basedOn w:val="Normal"/>
    <w:link w:val="PieddepageCar"/>
    <w:uiPriority w:val="99"/>
    <w:unhideWhenUsed/>
    <w:rsid w:val="003b2258"/>
    <w:pPr>
      <w:tabs>
        <w:tab w:val="center" w:pos="4536" w:leader="none"/>
        <w:tab w:val="right" w:pos="9072" w:leader="none"/>
      </w:tabs>
    </w:pPr>
    <w:rPr>
      <w:rFonts w:ascii="Cambria Math" w:hAnsi="Cambria Math"/>
      <w:sz w:val="22"/>
      <w:szCs w:val="22"/>
      <w:lang w:eastAsia="ja-JP"/>
    </w:rPr>
  </w:style>
  <w:style w:type="paragraph" w:styleId="Annotationtext">
    <w:name w:val="annotation text"/>
    <w:basedOn w:val="Normal"/>
    <w:link w:val="CommentaireCar"/>
    <w:uiPriority w:val="99"/>
    <w:semiHidden/>
    <w:unhideWhenUsed/>
    <w:qFormat/>
    <w:rsid w:val="00d0507d"/>
    <w:pPr/>
    <w:rPr/>
  </w:style>
  <w:style w:type="paragraph" w:styleId="Annotationsubject">
    <w:name w:val="annotation subject"/>
    <w:basedOn w:val="Annotationtext"/>
    <w:link w:val="ObjetducommentaireCar"/>
    <w:uiPriority w:val="99"/>
    <w:semiHidden/>
    <w:unhideWhenUsed/>
    <w:qFormat/>
    <w:rsid w:val="00d0507d"/>
    <w:pPr/>
    <w:rPr>
      <w:b/>
      <w:bCs/>
      <w:sz w:val="20"/>
      <w:szCs w:val="20"/>
    </w:rPr>
  </w:style>
  <w:style w:type="paragraph" w:styleId="BalloonText">
    <w:name w:val="Balloon Text"/>
    <w:basedOn w:val="Normal"/>
    <w:link w:val="TextedebullesCar"/>
    <w:uiPriority w:val="99"/>
    <w:semiHidden/>
    <w:unhideWhenUsed/>
    <w:qFormat/>
    <w:rsid w:val="00d0507d"/>
    <w:pPr/>
    <w:rPr>
      <w:rFonts w:ascii="Lucida Grande" w:hAnsi="Lucida Grande" w:cs="Lucida Grande"/>
      <w:sz w:val="18"/>
      <w:szCs w:val="18"/>
    </w:rPr>
  </w:style>
  <w:style w:type="paragraph" w:styleId="Subtitle">
    <w:name w:val="Subtitle"/>
    <w:basedOn w:val="Normal"/>
    <w:next w:val="Normal"/>
    <w:link w:val="Sous-titreCar"/>
    <w:uiPriority w:val="11"/>
    <w:qFormat/>
    <w:rsid w:val="002779f8"/>
    <w:pPr/>
    <w:rPr>
      <w:rFonts w:ascii="Calibri" w:hAnsi="Calibri" w:eastAsia="ＭＳ ゴシック" w:cs="" w:asciiTheme="majorHAnsi" w:cstheme="majorBidi" w:eastAsiaTheme="majorEastAsia" w:hAnsiTheme="majorHAnsi"/>
      <w:i/>
      <w:iCs/>
      <w:color w:val="4F81BD" w:themeColor="accent1"/>
      <w:spacing w:val="15"/>
    </w:rPr>
  </w:style>
  <w:style w:type="paragraph" w:styleId="Caption1">
    <w:name w:val="caption"/>
    <w:basedOn w:val="Normal"/>
    <w:next w:val="Normal"/>
    <w:uiPriority w:val="35"/>
    <w:unhideWhenUsed/>
    <w:qFormat/>
    <w:rsid w:val="00cb10d3"/>
    <w:pPr>
      <w:spacing w:before="0" w:after="200"/>
    </w:pPr>
    <w:rPr>
      <w:b/>
      <w:bCs/>
      <w:color w:val="4F81BD" w:themeColor="accent1"/>
      <w:sz w:val="18"/>
      <w:szCs w:val="18"/>
    </w:rPr>
  </w:style>
  <w:style w:type="paragraph" w:styleId="Bibliography">
    <w:name w:val="Bibliography"/>
    <w:basedOn w:val="Normal"/>
    <w:next w:val="Normal"/>
    <w:uiPriority w:val="37"/>
    <w:unhideWhenUsed/>
    <w:qFormat/>
    <w:rsid w:val="00ba0a5b"/>
    <w:pPr>
      <w:spacing w:lineRule="auto" w:line="480"/>
      <w:ind w:left="720" w:hanging="7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BD868-E190-E14F-8C3C-7C8A3F67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Application>LibreOffice/5.1.6.2$Linux_X86_64 LibreOffice_project/10m0$Build-2</Application>
  <Pages>6</Pages>
  <Words>1103</Words>
  <Characters>5936</Characters>
  <CharactersWithSpaces>6982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2017-09-20T17:32:00Z</dcterms:created>
  <dc:creator>Celia</dc:creator>
  <dc:description/>
  <dc:language>en-US</dc:language>
  <cp:lastModifiedBy/>
  <dcterms:modified xsi:type="dcterms:W3CDTF">2017-10-06T20:24:03Z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zotero-version="4.0.29.15"&gt;&lt;session id="OaQrEkUF"/&gt;&lt;style id="http://www.zotero.org/styles/apa" locale="en-US" hasBibliography="1" bibliographyStyleHasBeenSet="1"/&gt;&lt;prefs&gt;&lt;pref name="fieldType" value="Field"/&gt;&lt;pref name="automaticJo</vt:lpwstr>
  </property>
  <property fmtid="{D5CDD505-2E9C-101B-9397-08002B2CF9AE}" pid="9" name="ZOTERO_PREF_2">
    <vt:lpwstr>urnalAbbreviations" value="true"/&gt;&lt;pref name="noteType" value="0"/&gt;&lt;pref name="storeReferences" value=""/&gt;&lt;/prefs&gt;&lt;/data&gt;</vt:lpwstr>
  </property>
</Properties>
</file>